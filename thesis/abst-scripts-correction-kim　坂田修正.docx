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1"/>
          <w:szCs w:val="21"/>
        </w:rPr>
      </w:pPr>
      <w:r>
        <w:rPr>
          <w:sz w:val="21"/>
          <w:szCs w:val="21"/>
        </w:rPr>
        <w:t>オンライン学術動画が論文の被引用数及びオルトメトリクスに与える影響に関する研究</w:t>
      </w:r>
    </w:p>
    <w:p>
      <w:pPr>
        <w:pStyle w:val="Normal"/>
        <w:rPr/>
      </w:pPr>
      <w:r>
        <w:rPr/>
      </w:r>
    </w:p>
    <w:p>
      <w:pPr>
        <w:pStyle w:val="Normal"/>
        <w:jc w:val="right"/>
        <w:rPr/>
      </w:pPr>
      <w:r>
        <w:rPr/>
        <w:t>37-176854 KIM HWEEMYOUNG</w:t>
      </w:r>
    </w:p>
    <w:p>
      <w:pPr>
        <w:pStyle w:val="Normal"/>
        <w:jc w:val="right"/>
        <w:rPr/>
      </w:pPr>
      <w:r>
        <w:rPr/>
        <w:t>指導教員 坂田一郎 教授</w:t>
      </w:r>
    </w:p>
    <w:p>
      <w:pPr>
        <w:pStyle w:val="Normal"/>
        <w:rPr/>
      </w:pPr>
      <w:r>
        <w:rPr/>
      </w:r>
    </w:p>
    <w:p>
      <w:pPr>
        <w:pStyle w:val="Normal"/>
        <w:rPr/>
      </w:pPr>
      <w:r>
        <w:rPr/>
        <w:t>１　背景と目的</w:t>
      </w:r>
    </w:p>
    <w:p>
      <w:pPr>
        <w:pStyle w:val="Normal"/>
        <w:rPr/>
      </w:pPr>
      <w:r>
        <w:rPr/>
        <w:t>近年，科学研究の社会的インパクトが重要視されるようにな</w:t>
      </w:r>
      <w:del w:id="0" w:author="坂田 一郎" w:date="2021-01-17T14:07:00Z">
        <w:r>
          <w:rPr/>
          <w:delText>り</w:delText>
        </w:r>
      </w:del>
      <w:ins w:id="1" w:author="坂田 一郎" w:date="2021-01-17T14:07:00Z">
        <w:r>
          <w:rPr>
            <w:rFonts w:ascii="ＭＳ 明朝" w:hAnsi="ＭＳ 明朝" w:cs="ＭＳ 明朝" w:eastAsia="ＭＳ 明朝"/>
            <w:lang w:eastAsia="ja-JP"/>
          </w:rPr>
          <w:t>るとともに</w:t>
        </w:r>
      </w:ins>
      <w:r>
        <w:rPr/>
        <w:t>，ウェブ上における非定型的な科学コミュニケーションが拡大する中，学術動画の公開の取り組みが</w:t>
      </w:r>
      <w:del w:id="2" w:author="坂田 一郎" w:date="2021-01-17T15:02:00Z">
        <w:r>
          <w:rPr/>
          <w:delText>増大している</w:delText>
        </w:r>
      </w:del>
      <w:ins w:id="3" w:author="坂田 一郎" w:date="2021-01-17T15:02:00Z">
        <w:r>
          <w:rPr>
            <w:rFonts w:ascii="ＭＳ 明朝" w:hAnsi="ＭＳ 明朝" w:cs="ＭＳ 明朝" w:eastAsia="ＭＳ 明朝"/>
            <w:lang w:eastAsia="ja-JP"/>
          </w:rPr>
          <w:t>拡がりつつある</w:t>
        </w:r>
      </w:ins>
      <w:r>
        <w:rPr/>
        <w:t>．複数の著名学術誌では出版した論文の概要動画の投稿を推奨しており，動画を中心とする学術大会</w:t>
      </w:r>
      <w:del w:id="4" w:author="坂田 一郎" w:date="2021-01-17T14:08:00Z">
        <w:r>
          <w:rPr/>
          <w:delText>が</w:delText>
        </w:r>
      </w:del>
      <w:ins w:id="5" w:author="坂田 一郎" w:date="2021-01-17T14:08:00Z">
        <w:r>
          <w:rPr>
            <w:rFonts w:ascii="ＭＳ 明朝" w:hAnsi="ＭＳ 明朝" w:cs="ＭＳ 明朝" w:eastAsia="ＭＳ 明朝"/>
            <w:lang w:eastAsia="ja-JP"/>
          </w:rPr>
          <w:t>も</w:t>
        </w:r>
      </w:ins>
      <w:r>
        <w:rPr/>
        <w:t>増えている．</w:t>
      </w:r>
      <w:del w:id="6" w:author="坂田 一郎" w:date="2021-01-17T14:08:00Z">
        <w:r>
          <w:rPr/>
          <w:delText>一方</w:delText>
        </w:r>
      </w:del>
      <w:ins w:id="7" w:author="坂田 一郎" w:date="2021-01-17T14:08:00Z">
        <w:r>
          <w:rPr>
            <w:rFonts w:ascii="ＭＳ 明朝" w:hAnsi="ＭＳ 明朝" w:cs="ＭＳ 明朝" w:eastAsia="ＭＳ 明朝"/>
            <w:lang w:eastAsia="ja-JP"/>
          </w:rPr>
          <w:t>また</w:t>
        </w:r>
      </w:ins>
      <w:r>
        <w:rPr/>
        <w:t>，ユーチューブ上における学術文献に関連した新規動画数は</w:t>
      </w:r>
      <w:del w:id="8" w:author="坂田 一郎" w:date="2021-01-17T14:08:00Z">
        <w:r>
          <w:rPr/>
          <w:delText>毎年増えてきたと</w:delText>
        </w:r>
      </w:del>
      <w:ins w:id="9" w:author="坂田 一郎" w:date="2021-01-17T14:08:00Z">
        <w:r>
          <w:rPr>
            <w:rFonts w:ascii="ＭＳ 明朝" w:hAnsi="ＭＳ 明朝" w:cs="ＭＳ 明朝" w:eastAsia="ＭＳ 明朝"/>
            <w:lang w:eastAsia="ja-JP"/>
          </w:rPr>
          <w:t>傾向的に増加してきており</w:t>
        </w:r>
      </w:ins>
      <w:del w:id="10" w:author="坂田 一郎" w:date="2021-01-17T14:08:00Z">
        <w:r>
          <w:rPr>
            <w:rFonts w:ascii="ＭＳ 明朝" w:hAnsi="ＭＳ 明朝" w:cs="ＭＳ 明朝" w:eastAsia="ＭＳ 明朝"/>
            <w:lang w:eastAsia="ja-JP"/>
          </w:rPr>
          <w:delText>推定さ</w:delText>
        </w:r>
      </w:del>
      <w:del w:id="11" w:author="坂田 一郎" w:date="2021-01-17T14:10:00Z">
        <w:r>
          <w:rPr>
            <w:rFonts w:ascii="ＭＳ 明朝" w:hAnsi="ＭＳ 明朝" w:cs="ＭＳ 明朝" w:eastAsia="ＭＳ 明朝"/>
            <w:lang w:eastAsia="ja-JP"/>
          </w:rPr>
          <w:delText>れ</w:delText>
        </w:r>
      </w:del>
      <w:r>
        <w:rPr/>
        <w:t>，学術関係者にとって動画公開は研究資源の本格的な投資対象</w:t>
      </w:r>
      <w:ins w:id="12" w:author="坂田 一郎" w:date="2021-01-17T14:08:00Z">
        <w:r>
          <w:rPr>
            <w:rFonts w:ascii="ＭＳ 明朝" w:hAnsi="ＭＳ 明朝" w:cs="ＭＳ 明朝" w:eastAsia="ＭＳ 明朝"/>
            <w:lang w:eastAsia="ja-JP"/>
          </w:rPr>
          <w:t>として</w:t>
        </w:r>
      </w:ins>
      <w:del w:id="13" w:author="坂田 一郎" w:date="2021-01-17T14:08:00Z">
        <w:r>
          <w:rPr>
            <w:rFonts w:ascii="ＭＳ 明朝" w:hAnsi="ＭＳ 明朝" w:cs="ＭＳ 明朝" w:eastAsia="ＭＳ 明朝"/>
            <w:lang w:eastAsia="ja-JP"/>
          </w:rPr>
          <w:delText>に</w:delText>
        </w:r>
      </w:del>
      <w:r>
        <w:rPr/>
        <w:t>考慮されつつある</w:t>
      </w:r>
      <w:ins w:id="14" w:author="坂田 一郎" w:date="2021-01-17T15:03:00Z">
        <w:r>
          <w:rPr>
            <w:rFonts w:ascii="ＭＳ 明朝" w:hAnsi="ＭＳ 明朝" w:cs="ＭＳ 明朝" w:eastAsia="ＭＳ 明朝"/>
            <w:lang w:eastAsia="ja-JP"/>
          </w:rPr>
          <w:t>もの</w:t>
        </w:r>
      </w:ins>
      <w:r>
        <w:rPr/>
        <w:t>と考えられる．</w:t>
      </w:r>
    </w:p>
    <w:p>
      <w:pPr>
        <w:pStyle w:val="Normal"/>
        <w:rPr/>
      </w:pPr>
      <w:r>
        <w:rPr/>
      </w:r>
    </w:p>
    <w:p>
      <w:pPr>
        <w:pStyle w:val="Normal"/>
        <w:rPr/>
      </w:pPr>
      <w:r>
        <w:rPr/>
        <w:t>オンライン学術動画に関する研究は萌芽的段階</w:t>
      </w:r>
      <w:del w:id="15" w:author="坂田 一郎" w:date="2021-01-17T14:10:00Z">
        <w:r>
          <w:rPr/>
          <w:delText>に位置しており</w:delText>
        </w:r>
      </w:del>
      <w:ins w:id="16" w:author="坂田 一郎" w:date="2021-01-17T14:10:00Z">
        <w:r>
          <w:rPr>
            <w:rFonts w:ascii="ＭＳ 明朝" w:hAnsi="ＭＳ 明朝" w:cs="ＭＳ 明朝" w:eastAsia="ＭＳ 明朝"/>
            <w:lang w:eastAsia="ja-JP"/>
          </w:rPr>
          <w:t>にあって</w:t>
        </w:r>
      </w:ins>
      <w:r>
        <w:rPr/>
        <w:t>，関連研究が非常に</w:t>
      </w:r>
      <w:ins w:id="17" w:author="坂田 一郎" w:date="2021-01-17T14:10:00Z">
        <w:r>
          <w:rPr>
            <w:rFonts w:ascii="ＭＳ 明朝" w:hAnsi="ＭＳ 明朝" w:cs="ＭＳ 明朝" w:eastAsia="ＭＳ 明朝"/>
            <w:lang w:eastAsia="ja-JP"/>
          </w:rPr>
          <w:t>少な</w:t>
        </w:r>
      </w:ins>
      <w:ins w:id="18" w:author="坂田 一郎" w:date="2021-01-17T14:11:00Z">
        <w:r>
          <w:rPr>
            <w:rFonts w:ascii="ＭＳ 明朝" w:hAnsi="ＭＳ 明朝" w:cs="ＭＳ 明朝" w:eastAsia="ＭＳ 明朝"/>
            <w:lang w:eastAsia="ja-JP"/>
          </w:rPr>
          <w:t>く、研究基盤も整っているとはいえない</w:t>
        </w:r>
      </w:ins>
      <w:del w:id="19" w:author="坂田 一郎" w:date="2021-01-17T14:10:00Z">
        <w:r>
          <w:rPr>
            <w:rFonts w:ascii="ＭＳ 明朝" w:hAnsi="ＭＳ 明朝" w:cs="ＭＳ 明朝" w:eastAsia="ＭＳ 明朝"/>
            <w:lang w:eastAsia="ja-JP"/>
          </w:rPr>
          <w:delText>不足している中，</w:delText>
        </w:r>
      </w:del>
      <w:ins w:id="20" w:author="坂田 一郎" w:date="2021-01-17T14:10:00Z">
        <w:r>
          <w:rPr>
            <w:rFonts w:eastAsia="游明朝" w:eastAsiaTheme="minorEastAsia"/>
            <w:lang w:eastAsia="ja-JP"/>
          </w:rPr>
          <w:t>.</w:t>
        </w:r>
      </w:ins>
      <w:ins w:id="21" w:author="坂田 一郎" w:date="2021-01-17T14:11:00Z">
        <w:r>
          <w:rPr>
            <w:rFonts w:eastAsia="游明朝" w:eastAsiaTheme="minorEastAsia"/>
            <w:lang w:eastAsia="ja-JP"/>
          </w:rPr>
          <w:t xml:space="preserve"> </w:t>
        </w:r>
      </w:ins>
      <w:r>
        <w:rPr/>
        <w:t>Thelwall</w:t>
      </w:r>
      <w:r>
        <w:rPr/>
        <w:t>ら</w:t>
      </w:r>
      <w:r>
        <w:rPr/>
        <w:t>\cite{51}</w:t>
      </w:r>
      <w:r>
        <w:rPr/>
        <w:t>は</w:t>
      </w:r>
      <w:r>
        <w:rPr/>
        <w:t>589</w:t>
      </w:r>
      <w:r>
        <w:rPr/>
        <w:t>人の科学者及び学術関係者のツイートが言及する</w:t>
      </w:r>
      <w:r>
        <w:rPr/>
        <w:t>4282</w:t>
      </w:r>
      <w:r>
        <w:rPr/>
        <w:t>本のユーチューブ動画の一部に対し，動画の目的，フォーマット，並びに関連分野を定性的に分類して</w:t>
      </w:r>
      <w:del w:id="22" w:author="坂田 一郎" w:date="2021-01-17T14:12:00Z">
        <w:r>
          <w:rPr/>
          <w:delText>おり</w:delText>
        </w:r>
      </w:del>
      <w:ins w:id="23" w:author="坂田 一郎" w:date="2021-01-17T14:12:00Z">
        <w:r>
          <w:rPr>
            <w:rFonts w:ascii="ＭＳ 明朝" w:hAnsi="ＭＳ 明朝" w:cs="ＭＳ 明朝" w:eastAsia="ＭＳ 明朝"/>
            <w:lang w:eastAsia="ja-JP"/>
          </w:rPr>
          <w:t>いる</w:t>
        </w:r>
      </w:ins>
      <w:del w:id="24" w:author="坂田 一郎" w:date="2021-01-17T14:12:00Z">
        <w:r>
          <w:rPr>
            <w:rFonts w:ascii="ＭＳ 明朝" w:hAnsi="ＭＳ 明朝" w:cs="ＭＳ 明朝" w:eastAsia="ＭＳ 明朝"/>
            <w:lang w:eastAsia="ja-JP"/>
          </w:rPr>
          <w:delText>，</w:delText>
        </w:r>
      </w:del>
      <w:ins w:id="25" w:author="坂田 一郎" w:date="2021-01-17T14:12:00Z">
        <w:r>
          <w:rPr>
            <w:rFonts w:eastAsia="游明朝" w:eastAsiaTheme="minorEastAsia"/>
            <w:lang w:eastAsia="ja-JP"/>
          </w:rPr>
          <w:t xml:space="preserve">. </w:t>
        </w:r>
      </w:ins>
      <w:ins w:id="26" w:author="坂田 一郎" w:date="2021-01-17T14:12:00Z">
        <w:r>
          <w:rPr>
            <w:rFonts w:eastAsia="游明朝" w:eastAsiaTheme="minorEastAsia"/>
            <w:lang w:eastAsia="ja-JP"/>
          </w:rPr>
          <w:t>それに基づき</w:t>
        </w:r>
      </w:ins>
      <w:ins w:id="27" w:author="坂田 一郎" w:date="2021-01-17T14:12:00Z">
        <w:r>
          <w:rPr>
            <w:rFonts w:eastAsia="游明朝" w:eastAsiaTheme="minorEastAsia"/>
            <w:lang w:eastAsia="ja-JP"/>
          </w:rPr>
          <w:t>,</w:t>
        </w:r>
      </w:ins>
      <w:r>
        <w:rPr/>
        <w:t>人気の高い動画は主に加工された一般人向けの動画であるが，ほとんどの学術動画に</w:t>
      </w:r>
      <w:del w:id="28" w:author="坂田 一郎" w:date="2021-01-17T14:12:00Z">
        <w:r>
          <w:rPr/>
          <w:delText>対して</w:delText>
        </w:r>
      </w:del>
      <w:ins w:id="29" w:author="坂田 一郎" w:date="2021-01-17T14:13:00Z">
        <w:r>
          <w:rPr>
            <w:rFonts w:ascii="ＭＳ 明朝" w:hAnsi="ＭＳ 明朝" w:cs="ＭＳ 明朝" w:eastAsia="ＭＳ 明朝"/>
            <w:lang w:eastAsia="ja-JP"/>
          </w:rPr>
          <w:t>ついて</w:t>
        </w:r>
      </w:ins>
      <w:r>
        <w:rPr/>
        <w:t>視聴者</w:t>
      </w:r>
      <w:ins w:id="30" w:author="坂田 一郎" w:date="2021-01-17T14:13:00Z">
        <w:r>
          <w:rPr>
            <w:rFonts w:ascii="ＭＳ 明朝" w:hAnsi="ＭＳ 明朝" w:cs="ＭＳ 明朝" w:eastAsia="ＭＳ 明朝"/>
            <w:lang w:eastAsia="ja-JP"/>
          </w:rPr>
          <w:t>数</w:t>
        </w:r>
      </w:ins>
      <w:r>
        <w:rPr/>
        <w:t>が非常に少ないことから，ビュー数の確保のみを目的とする動画制作は合理的でないと</w:t>
      </w:r>
      <w:del w:id="31" w:author="坂田 一郎" w:date="2021-01-17T14:13:00Z">
        <w:r>
          <w:rPr/>
          <w:delText>述べている</w:delText>
        </w:r>
      </w:del>
      <w:ins w:id="32" w:author="坂田 一郎" w:date="2021-01-17T14:13:00Z">
        <w:r>
          <w:rPr>
            <w:rFonts w:ascii="ＭＳ 明朝" w:hAnsi="ＭＳ 明朝" w:cs="ＭＳ 明朝" w:eastAsia="ＭＳ 明朝"/>
            <w:lang w:eastAsia="ja-JP"/>
          </w:rPr>
          <w:t>結論づけている</w:t>
        </w:r>
      </w:ins>
      <w:r>
        <w:rPr/>
        <w:t>．</w:t>
      </w:r>
    </w:p>
    <w:p>
      <w:pPr>
        <w:pStyle w:val="Normal"/>
        <w:rPr/>
      </w:pPr>
      <w:r>
        <w:rPr/>
      </w:r>
    </w:p>
    <w:p>
      <w:pPr>
        <w:pStyle w:val="Normal"/>
        <w:rPr/>
      </w:pPr>
      <w:r>
        <w:rPr/>
        <w:t>他方，</w:t>
      </w:r>
      <w:r>
        <w:rPr/>
        <w:t>Sugimoto</w:t>
      </w:r>
      <w:r>
        <w:rPr/>
        <w:t>ら</w:t>
      </w:r>
      <w:r>
        <w:rPr/>
        <w:t>\cite{38}</w:t>
      </w:r>
      <w:r>
        <w:rPr/>
        <w:t>は</w:t>
      </w:r>
      <w:r>
        <w:rPr/>
        <w:t>TED</w:t>
      </w:r>
      <w:r>
        <w:rPr/>
        <w:t>トーク動画の学術文献での被引用数は動画のビュー数と相関</w:t>
      </w:r>
      <w:ins w:id="33" w:author="坂田 一郎" w:date="2021-01-17T14:14:00Z">
        <w:r>
          <w:rPr>
            <w:rFonts w:ascii="ＭＳ 明朝" w:hAnsi="ＭＳ 明朝" w:cs="ＭＳ 明朝" w:eastAsia="ＭＳ 明朝"/>
            <w:lang w:eastAsia="ja-JP"/>
          </w:rPr>
          <w:t>が見られないことから</w:t>
        </w:r>
      </w:ins>
      <w:del w:id="34" w:author="坂田 一郎" w:date="2021-01-17T14:14:00Z">
        <w:r>
          <w:rPr>
            <w:rFonts w:ascii="ＭＳ 明朝" w:hAnsi="ＭＳ 明朝" w:cs="ＭＳ 明朝" w:eastAsia="ＭＳ 明朝"/>
            <w:lang w:eastAsia="ja-JP"/>
          </w:rPr>
          <w:delText>を見せておらず</w:delText>
        </w:r>
      </w:del>
      <w:r>
        <w:rPr/>
        <w:t>，</w:t>
      </w:r>
      <w:r>
        <w:rPr/>
        <w:t>TED</w:t>
      </w:r>
      <w:r>
        <w:rPr/>
        <w:t>トークのインパクトは学界より大衆の領域で大きいと述べている．また彼らは</w:t>
      </w:r>
      <w:r>
        <w:rPr/>
        <w:t>TED</w:t>
      </w:r>
      <w:r>
        <w:rPr/>
        <w:t>トークの</w:t>
      </w:r>
      <w:r>
        <w:rPr/>
        <w:t>77\%</w:t>
      </w:r>
      <w:r>
        <w:rPr/>
        <w:t>以上の発表者が平均値以上の被引用数を受けていたが，発表者の</w:t>
      </w:r>
      <w:r>
        <w:rPr/>
        <w:t>74\%</w:t>
      </w:r>
      <w:r>
        <w:rPr/>
        <w:t>は世界最上位</w:t>
      </w:r>
      <w:r>
        <w:rPr/>
        <w:t>200</w:t>
      </w:r>
      <w:r>
        <w:rPr/>
        <w:t>所の大学の研究機関に所属しており，</w:t>
      </w:r>
      <w:r>
        <w:rPr/>
        <w:t>TED</w:t>
      </w:r>
      <w:r>
        <w:rPr/>
        <w:t>トークと関係なく影響力の大きい学者であることを指摘して</w:t>
      </w:r>
      <w:del w:id="35" w:author="坂田 一郎" w:date="2021-01-17T14:14:00Z">
        <w:r>
          <w:rPr/>
          <w:delText>いる</w:delText>
        </w:r>
      </w:del>
      <w:ins w:id="36" w:author="坂田 一郎" w:date="2021-01-17T14:14:00Z">
        <w:r>
          <w:rPr>
            <w:rFonts w:ascii="ＭＳ 明朝" w:hAnsi="ＭＳ 明朝" w:cs="ＭＳ 明朝" w:eastAsia="ＭＳ 明朝"/>
            <w:lang w:eastAsia="ja-JP"/>
          </w:rPr>
          <w:t>おり</w:t>
        </w:r>
      </w:ins>
      <w:r>
        <w:rPr/>
        <w:t>\cite{39}</w:t>
      </w:r>
      <w:ins w:id="37" w:author="坂田 一郎" w:date="2021-01-17T14:14:00Z">
        <w:r>
          <w:rPr/>
          <w:t xml:space="preserve">, </w:t>
        </w:r>
      </w:ins>
      <w:ins w:id="38" w:author="坂田 一郎" w:date="2021-01-17T14:15:00Z">
        <w:r>
          <w:rPr>
            <w:rFonts w:ascii="ＭＳ 明朝" w:hAnsi="ＭＳ 明朝" w:cs="ＭＳ 明朝" w:eastAsia="ＭＳ 明朝"/>
            <w:lang w:eastAsia="ja-JP"/>
          </w:rPr>
          <w:t>動画が持つ被引用数への影響については</w:t>
        </w:r>
      </w:ins>
      <w:ins w:id="39" w:author="坂田 一郎" w:date="2021-01-17T14:16:00Z">
        <w:r>
          <w:rPr>
            <w:rFonts w:ascii="ＭＳ 明朝" w:hAnsi="ＭＳ 明朝" w:cs="ＭＳ 明朝" w:eastAsia="ＭＳ 明朝"/>
            <w:lang w:eastAsia="ja-JP"/>
          </w:rPr>
          <w:t>明確な結論が得られていない</w:t>
        </w:r>
      </w:ins>
      <w:r>
        <w:rPr/>
        <w:t>．</w:t>
      </w:r>
    </w:p>
    <w:p>
      <w:pPr>
        <w:pStyle w:val="Normal"/>
        <w:rPr/>
      </w:pPr>
      <w:r>
        <w:rPr/>
      </w:r>
    </w:p>
    <w:p>
      <w:pPr>
        <w:pStyle w:val="Normal"/>
        <w:rPr/>
      </w:pPr>
      <w:r>
        <w:rPr/>
        <w:t>学術動画が研究の価値に及ぼす効果についての知見が不足する中，動画の研究価値</w:t>
      </w:r>
      <w:ins w:id="40" w:author="坂田 一郎" w:date="2021-01-17T14:16:00Z">
        <w:r>
          <w:rPr>
            <w:rFonts w:ascii="ＭＳ 明朝" w:hAnsi="ＭＳ 明朝" w:cs="ＭＳ 明朝" w:eastAsia="ＭＳ 明朝"/>
            <w:lang w:eastAsia="ja-JP"/>
          </w:rPr>
          <w:t>、すなわち、被引用数や</w:t>
        </w:r>
      </w:ins>
      <w:ins w:id="41" w:author="坂田 一郎" w:date="2021-01-17T14:17:00Z">
        <w:r>
          <w:rPr>
            <w:rFonts w:ascii="ＭＳ 明朝" w:hAnsi="ＭＳ 明朝" w:cs="ＭＳ 明朝" w:eastAsia="ＭＳ 明朝"/>
            <w:lang w:eastAsia="ja-JP"/>
          </w:rPr>
          <w:t>社会的な注目度</w:t>
        </w:r>
      </w:ins>
      <w:r>
        <w:rPr/>
        <w:t>への影響の有効性が認められれば，動画制作への投資判断に</w:t>
      </w:r>
      <w:del w:id="42" w:author="坂田 一郎" w:date="2021-01-17T14:17:00Z">
        <w:r>
          <w:rPr/>
          <w:delText>おける</w:delText>
        </w:r>
      </w:del>
      <w:ins w:id="43" w:author="坂田 一郎" w:date="2021-01-17T14:17:00Z">
        <w:r>
          <w:rPr>
            <w:rFonts w:ascii="ＭＳ 明朝" w:hAnsi="ＭＳ 明朝" w:cs="ＭＳ 明朝" w:eastAsia="ＭＳ 明朝"/>
            <w:lang w:eastAsia="ja-JP"/>
          </w:rPr>
          <w:t>対する</w:t>
        </w:r>
      </w:ins>
      <w:r>
        <w:rPr/>
        <w:t>理論的根拠の提供が可能となる．研究とオンライン学術動画が互いに及ぼす</w:t>
      </w:r>
      <w:del w:id="44" w:author="坂田 一郎" w:date="2021-01-17T14:17:00Z">
        <w:r>
          <w:rPr/>
          <w:delText>働き</w:delText>
        </w:r>
      </w:del>
      <w:ins w:id="45" w:author="坂田 一郎" w:date="2021-01-17T14:17:00Z">
        <w:r>
          <w:rPr>
            <w:rFonts w:ascii="ＭＳ 明朝" w:hAnsi="ＭＳ 明朝" w:cs="ＭＳ 明朝" w:eastAsia="ＭＳ 明朝"/>
            <w:lang w:eastAsia="ja-JP"/>
          </w:rPr>
          <w:t>効果</w:t>
        </w:r>
      </w:ins>
      <w:r>
        <w:rPr/>
        <w:t>を把握することは，学術動画による効果的なコミュニケーションの設計において肝要である．また，非定型的な科学コミュニケーション方式であるオンライン学術動画に対して，その特性を抽出して動画の分類</w:t>
      </w:r>
      <w:ins w:id="46" w:author="坂田 一郎" w:date="2021-01-17T14:17:00Z">
        <w:r>
          <w:rPr>
            <w:rFonts w:ascii="ＭＳ 明朝" w:hAnsi="ＭＳ 明朝" w:cs="ＭＳ 明朝" w:eastAsia="ＭＳ 明朝"/>
            <w:lang w:eastAsia="ja-JP"/>
          </w:rPr>
          <w:t>を行うこと</w:t>
        </w:r>
      </w:ins>
      <w:r>
        <w:rPr/>
        <w:t>が可能となれば，効果的なコミュニケーションのための動画の</w:t>
      </w:r>
      <w:ins w:id="47" w:author="坂田 一郎" w:date="2021-01-17T14:18:00Z">
        <w:r>
          <w:rPr>
            <w:rFonts w:ascii="ＭＳ 明朝" w:hAnsi="ＭＳ 明朝" w:cs="ＭＳ 明朝" w:eastAsia="ＭＳ 明朝"/>
            <w:lang w:eastAsia="ja-JP"/>
          </w:rPr>
          <w:t>内容に関する</w:t>
        </w:r>
      </w:ins>
      <w:r>
        <w:rPr/>
        <w:t>提案を具体化できると考えられる．</w:t>
      </w:r>
    </w:p>
    <w:p>
      <w:pPr>
        <w:pStyle w:val="Normal"/>
        <w:rPr/>
      </w:pPr>
      <w:r>
        <w:rPr/>
      </w:r>
    </w:p>
    <w:p>
      <w:pPr>
        <w:pStyle w:val="Normal"/>
        <w:rPr>
          <w:lang w:eastAsia="ja-JP"/>
        </w:rPr>
      </w:pPr>
      <w:r>
        <w:rPr/>
        <w:t>そこで，本研究では論文言及ユーチューブ動画が論文の被引用数及びオルトメトリクス</w:t>
      </w:r>
      <w:ins w:id="48" w:author="坂田 一郎" w:date="2021-01-17T14:20:00Z">
        <w:r>
          <w:rPr>
            <w:rFonts w:ascii="ＭＳ 明朝" w:hAnsi="ＭＳ 明朝" w:cs="ＭＳ 明朝" w:eastAsia="ＭＳ 明朝"/>
            <w:lang w:eastAsia="ja-JP"/>
          </w:rPr>
          <w:t>（被引用数に限らず</w:t>
        </w:r>
      </w:ins>
      <w:ins w:id="49" w:author="坂田 一郎" w:date="2021-01-17T14:20:00Z">
        <w:r>
          <w:rPr>
            <w:rFonts w:eastAsia="ＭＳ 明朝" w:cs="ＭＳ 明朝" w:ascii="ＭＳ 明朝" w:hAnsi="ＭＳ 明朝"/>
            <w:lang w:eastAsia="ja-JP"/>
          </w:rPr>
          <w:t>,</w:t>
        </w:r>
      </w:ins>
      <w:ins w:id="50" w:author="坂田 一郎" w:date="2021-01-17T14:20:00Z">
        <w:r>
          <w:rPr>
            <w:rFonts w:ascii="ＭＳ 明朝" w:hAnsi="ＭＳ 明朝" w:cs="ＭＳ 明朝" w:eastAsia="ＭＳ 明朝"/>
            <w:lang w:eastAsia="ja-JP"/>
          </w:rPr>
          <w:t>論文が社会に及ぼす影響を</w:t>
        </w:r>
      </w:ins>
      <w:ins w:id="51" w:author="坂田 一郎" w:date="2021-01-17T14:21:00Z">
        <w:r>
          <w:rPr>
            <w:rFonts w:ascii="ＭＳ 明朝" w:hAnsi="ＭＳ 明朝" w:cs="ＭＳ 明朝" w:eastAsia="ＭＳ 明朝"/>
            <w:lang w:eastAsia="ja-JP"/>
          </w:rPr>
          <w:t>包括的に捉える指標</w:t>
        </w:r>
      </w:ins>
      <w:ins w:id="52" w:author="坂田 一郎" w:date="2021-01-17T14:20:00Z">
        <w:r>
          <w:rPr>
            <w:rFonts w:ascii="ＭＳ 明朝" w:hAnsi="ＭＳ 明朝" w:cs="ＭＳ 明朝" w:eastAsia="ＭＳ 明朝"/>
            <w:lang w:eastAsia="ja-JP"/>
          </w:rPr>
          <w:t>）</w:t>
        </w:r>
      </w:ins>
      <w:r>
        <w:rPr/>
        <w:t>に</w:t>
      </w:r>
      <w:del w:id="53" w:author="坂田 一郎" w:date="2021-01-17T14:21:00Z">
        <w:r>
          <w:rPr/>
          <w:delText>及ぼす</w:delText>
        </w:r>
      </w:del>
      <w:ins w:id="54" w:author="坂田 一郎" w:date="2021-01-17T14:21:00Z">
        <w:r>
          <w:rPr>
            <w:rFonts w:ascii="ＭＳ 明朝" w:hAnsi="ＭＳ 明朝" w:cs="ＭＳ 明朝" w:eastAsia="ＭＳ 明朝"/>
            <w:lang w:eastAsia="ja-JP"/>
          </w:rPr>
          <w:t>与える</w:t>
        </w:r>
      </w:ins>
      <w:r>
        <w:rPr/>
        <w:t>影響の有効性を検証し，効果的な動画方式を特定する手法を提案する．具体的には，特定の研究分野及び出版期間における論文データ及び同論文を言及するユーチューブ動画データを用いて，動画保有論文群と同等な</w:t>
      </w:r>
      <w:ins w:id="55" w:author="坂田 一郎" w:date="2021-01-17T14:22:00Z">
        <w:r>
          <w:rPr>
            <w:rFonts w:ascii="ＭＳ 明朝" w:hAnsi="ＭＳ 明朝" w:cs="ＭＳ 明朝" w:eastAsia="ＭＳ 明朝"/>
            <w:lang w:eastAsia="ja-JP"/>
          </w:rPr>
          <w:t>研究の</w:t>
        </w:r>
      </w:ins>
      <w:r>
        <w:rPr/>
        <w:t>質</w:t>
      </w:r>
      <w:ins w:id="56" w:author="坂田 一郎" w:date="2021-01-17T14:22:00Z">
        <w:r>
          <w:rPr>
            <w:rFonts w:ascii="ＭＳ 明朝" w:hAnsi="ＭＳ 明朝" w:cs="ＭＳ 明朝" w:eastAsia="ＭＳ 明朝"/>
            <w:lang w:eastAsia="ja-JP"/>
          </w:rPr>
          <w:t>が</w:t>
        </w:r>
      </w:ins>
      <w:del w:id="57" w:author="坂田 一郎" w:date="2021-01-17T14:22:00Z">
        <w:r>
          <w:rPr>
            <w:rFonts w:ascii="ＭＳ 明朝" w:hAnsi="ＭＳ 明朝" w:cs="ＭＳ 明朝" w:eastAsia="ＭＳ 明朝"/>
            <w:lang w:eastAsia="ja-JP"/>
          </w:rPr>
          <w:delText>を</w:delText>
        </w:r>
      </w:del>
      <w:r>
        <w:rPr/>
        <w:t>担保</w:t>
      </w:r>
      <w:del w:id="58" w:author="坂田 一郎" w:date="2021-01-17T14:22:00Z">
        <w:r>
          <w:rPr/>
          <w:delText>する</w:delText>
        </w:r>
      </w:del>
      <w:ins w:id="59" w:author="坂田 一郎" w:date="2021-01-17T14:22:00Z">
        <w:r>
          <w:rPr>
            <w:rFonts w:ascii="ＭＳ 明朝" w:hAnsi="ＭＳ 明朝" w:cs="ＭＳ 明朝" w:eastAsia="ＭＳ 明朝"/>
            <w:lang w:eastAsia="ja-JP"/>
          </w:rPr>
          <w:t>された</w:t>
        </w:r>
      </w:ins>
      <w:r>
        <w:rPr/>
        <w:t>動画未保有論文群を選定し，両論文群の被引用数及び</w:t>
      </w:r>
      <w:r>
        <w:rPr/>
        <w:t>AAS\footnote{Altmetric attention score</w:t>
      </w:r>
      <w:r>
        <w:rPr/>
        <w:t>．米</w:t>
      </w:r>
      <w:r>
        <w:rPr/>
        <w:t>Altmetric</w:t>
      </w:r>
      <w:r>
        <w:rPr/>
        <w:t>社が提供する代表的な</w:t>
      </w:r>
      <w:r>
        <w:rPr/>
        <w:t>Altmetrics</w:t>
      </w:r>
      <w:r>
        <w:rPr/>
        <w:t>の一つ．</w:t>
      </w:r>
      <w:r>
        <w:rPr/>
        <w:t>}</w:t>
      </w:r>
      <w:r>
        <w:rPr/>
        <w:t>分布に統計的仮説検定を行い，母集団の有意差を検証する．次に，</w:t>
      </w:r>
      <w:ins w:id="60" w:author="坂田 一郎" w:date="2021-01-17T14:23:00Z">
        <w:r>
          <w:rPr>
            <w:rFonts w:ascii="ＭＳ 明朝" w:hAnsi="ＭＳ 明朝" w:cs="ＭＳ 明朝" w:eastAsia="ＭＳ 明朝"/>
            <w:lang w:eastAsia="ja-JP"/>
          </w:rPr>
          <w:t>大量に収集した学術動画の定性的な分析に基づき</w:t>
        </w:r>
      </w:ins>
      <w:ins w:id="61" w:author="坂田 一郎" w:date="2021-01-17T14:23:00Z">
        <w:r>
          <w:rPr>
            <w:rFonts w:eastAsia="ＭＳ 明朝" w:cs="ＭＳ 明朝" w:ascii="ＭＳ 明朝" w:hAnsi="ＭＳ 明朝"/>
            <w:lang w:eastAsia="ja-JP"/>
          </w:rPr>
          <w:t>,</w:t>
        </w:r>
      </w:ins>
      <w:r>
        <w:rPr/>
        <w:t>動画の「論文言及目的」の分類法</w:t>
      </w:r>
      <w:ins w:id="62" w:author="坂田 一郎" w:date="2021-01-17T14:22:00Z">
        <w:r>
          <w:rPr>
            <w:rFonts w:ascii="ＭＳ 明朝" w:hAnsi="ＭＳ 明朝" w:cs="ＭＳ 明朝" w:eastAsia="ＭＳ 明朝"/>
            <w:lang w:eastAsia="ja-JP"/>
          </w:rPr>
          <w:t>を提案し</w:t>
        </w:r>
      </w:ins>
      <w:ins w:id="63" w:author="坂田 一郎" w:date="2021-01-17T14:23:00Z">
        <w:r>
          <w:rPr>
            <w:rFonts w:eastAsia="ＭＳ 明朝" w:cs="ＭＳ 明朝" w:ascii="ＭＳ 明朝" w:hAnsi="ＭＳ 明朝"/>
            <w:lang w:eastAsia="ja-JP"/>
          </w:rPr>
          <w:t>,</w:t>
        </w:r>
      </w:ins>
      <w:ins w:id="64" w:author="坂田 一郎" w:date="2021-01-17T14:22:00Z">
        <w:r>
          <w:rPr>
            <w:rFonts w:ascii="ＭＳ 明朝" w:hAnsi="ＭＳ 明朝" w:cs="ＭＳ 明朝" w:eastAsia="ＭＳ 明朝"/>
            <w:lang w:eastAsia="ja-JP"/>
          </w:rPr>
          <w:t>それ</w:t>
        </w:r>
      </w:ins>
      <w:r>
        <w:rPr/>
        <w:t>に沿って分割された動画群が言及する各論文群の同上指標の分布を比較</w:t>
      </w:r>
      <w:del w:id="65" w:author="坂田 一郎" w:date="2021-01-17T14:23:00Z">
        <w:r>
          <w:rPr/>
          <w:delText>し</w:delText>
        </w:r>
      </w:del>
      <w:ins w:id="66" w:author="坂田 一郎" w:date="2021-01-17T14:23:00Z">
        <w:r>
          <w:rPr>
            <w:rFonts w:ascii="ＭＳ 明朝" w:hAnsi="ＭＳ 明朝" w:cs="ＭＳ 明朝" w:eastAsia="ＭＳ 明朝"/>
            <w:lang w:eastAsia="ja-JP"/>
          </w:rPr>
          <w:t>する</w:t>
        </w:r>
      </w:ins>
      <w:ins w:id="67" w:author="坂田 一郎" w:date="2021-01-17T14:24:00Z">
        <w:r>
          <w:rPr>
            <w:rFonts w:ascii="ＭＳ 明朝" w:hAnsi="ＭＳ 明朝" w:cs="ＭＳ 明朝" w:eastAsia="ＭＳ 明朝"/>
            <w:lang w:eastAsia="ja-JP"/>
          </w:rPr>
          <w:t>ことで</w:t>
        </w:r>
      </w:ins>
      <w:r>
        <w:rPr/>
        <w:t>，効果的な動画方式を特定する．最後に，論文のユーチューブ上での人気度</w:t>
      </w:r>
      <w:ins w:id="68" w:author="坂田 一郎" w:date="2021-01-17T14:24:00Z">
        <w:r>
          <w:rPr>
            <w:rFonts w:ascii="ＭＳ 明朝" w:hAnsi="ＭＳ 明朝" w:cs="ＭＳ 明朝" w:eastAsia="ＭＳ 明朝"/>
            <w:lang w:eastAsia="ja-JP"/>
          </w:rPr>
          <w:t>を表す指標を提案し、それを</w:t>
        </w:r>
      </w:ins>
      <w:del w:id="69" w:author="坂田 一郎" w:date="2021-01-17T14:25:00Z">
        <w:r>
          <w:rPr>
            <w:rFonts w:ascii="ＭＳ 明朝" w:hAnsi="ＭＳ 明朝" w:cs="ＭＳ 明朝" w:eastAsia="ＭＳ 明朝"/>
            <w:lang w:eastAsia="ja-JP"/>
          </w:rPr>
          <w:delText>が</w:delText>
        </w:r>
      </w:del>
      <w:ins w:id="70" w:author="坂田 一郎" w:date="2021-01-17T14:25:00Z">
        <w:r>
          <w:rPr>
            <w:rFonts w:ascii="ＭＳ 明朝" w:hAnsi="ＭＳ 明朝" w:cs="ＭＳ 明朝" w:eastAsia="ＭＳ 明朝"/>
            <w:lang w:eastAsia="ja-JP"/>
          </w:rPr>
          <w:t>用いて</w:t>
        </w:r>
      </w:ins>
      <w:ins w:id="71" w:author="坂田 一郎" w:date="2021-01-17T14:55:00Z">
        <w:r>
          <w:rPr>
            <w:rFonts w:ascii="ＭＳ 明朝" w:hAnsi="ＭＳ 明朝" w:cs="ＭＳ 明朝" w:eastAsia="ＭＳ 明朝"/>
            <w:lang w:eastAsia="ja-JP"/>
          </w:rPr>
          <w:t>当該人気度が</w:t>
        </w:r>
      </w:ins>
      <w:r>
        <w:rPr/>
        <w:t>被引用数より</w:t>
      </w:r>
      <w:ins w:id="72" w:author="坂田 一郎" w:date="2021-01-17T14:54:00Z">
        <w:r>
          <w:rPr>
            <w:rFonts w:ascii="ＭＳ 明朝" w:hAnsi="ＭＳ 明朝" w:cs="ＭＳ 明朝" w:eastAsia="ＭＳ 明朝"/>
            <w:lang w:eastAsia="ja-JP"/>
          </w:rPr>
          <w:t>も</w:t>
        </w:r>
      </w:ins>
      <w:r>
        <w:rPr/>
        <w:t>早期に飽和</w:t>
      </w:r>
      <w:ins w:id="73" w:author="坂田 一郎" w:date="2021-01-17T14:56:00Z">
        <w:r>
          <w:rPr>
            <w:rFonts w:ascii="ＭＳ 明朝" w:hAnsi="ＭＳ 明朝" w:cs="ＭＳ 明朝" w:eastAsia="ＭＳ 明朝"/>
            <w:lang w:eastAsia="ja-JP"/>
          </w:rPr>
          <w:t>し</w:t>
        </w:r>
      </w:ins>
      <w:ins w:id="74" w:author="坂田 一郎" w:date="2021-01-17T14:56:00Z">
        <w:r>
          <w:rPr>
            <w:rFonts w:eastAsia="ＭＳ 明朝" w:cs="ＭＳ 明朝" w:ascii="ＭＳ 明朝" w:hAnsi="ＭＳ 明朝"/>
            <w:lang w:eastAsia="ja-JP"/>
          </w:rPr>
          <w:t>,</w:t>
        </w:r>
      </w:ins>
      <w:ins w:id="75" w:author="坂田 一郎" w:date="2021-01-17T14:56:00Z">
        <w:r>
          <w:rPr>
            <w:rFonts w:ascii="ＭＳ 明朝" w:hAnsi="ＭＳ 明朝" w:cs="ＭＳ 明朝" w:eastAsia="ＭＳ 明朝"/>
            <w:lang w:eastAsia="ja-JP"/>
          </w:rPr>
          <w:t>論文の社会的な評価に関する先行指標であること</w:t>
        </w:r>
      </w:ins>
      <w:del w:id="76" w:author="坂田 一郎" w:date="2021-01-17T14:56:00Z">
        <w:r>
          <w:rPr>
            <w:rFonts w:ascii="ＭＳ 明朝" w:hAnsi="ＭＳ 明朝" w:cs="ＭＳ 明朝" w:eastAsia="ＭＳ 明朝"/>
            <w:lang w:eastAsia="ja-JP"/>
          </w:rPr>
          <w:delText>すること</w:delText>
        </w:r>
      </w:del>
      <w:r>
        <w:rPr/>
        <w:t>を検証した上</w:t>
      </w:r>
      <w:ins w:id="77" w:author="坂田 一郎" w:date="2021-01-17T14:25:00Z">
        <w:r>
          <w:rPr>
            <w:rFonts w:ascii="ＭＳ 明朝" w:hAnsi="ＭＳ 明朝" w:cs="ＭＳ 明朝" w:eastAsia="ＭＳ 明朝"/>
            <w:lang w:eastAsia="ja-JP"/>
          </w:rPr>
          <w:t>で</w:t>
        </w:r>
      </w:ins>
      <w:r>
        <w:rPr/>
        <w:t>，</w:t>
      </w:r>
      <w:del w:id="78" w:author="坂田 一郎" w:date="2021-01-17T14:55:00Z">
        <w:r>
          <w:rPr/>
          <w:delText>同</w:delText>
        </w:r>
      </w:del>
      <w:ins w:id="79" w:author="坂田 一郎" w:date="2021-01-17T14:55:00Z">
        <w:r>
          <w:rPr>
            <w:rFonts w:ascii="ＭＳ 明朝" w:hAnsi="ＭＳ 明朝" w:cs="ＭＳ 明朝" w:eastAsia="ＭＳ 明朝"/>
            <w:lang w:eastAsia="ja-JP"/>
          </w:rPr>
          <w:t>当該</w:t>
        </w:r>
      </w:ins>
      <w:r>
        <w:rPr/>
        <w:t>人気度と被引用数間の回帰分析から，将来の被引用数の</w:t>
      </w:r>
      <w:ins w:id="80" w:author="坂田 一郎" w:date="2021-01-17T14:25:00Z">
        <w:r>
          <w:rPr>
            <w:rFonts w:ascii="ＭＳ 明朝" w:hAnsi="ＭＳ 明朝" w:cs="ＭＳ 明朝" w:eastAsia="ＭＳ 明朝"/>
            <w:lang w:eastAsia="ja-JP"/>
          </w:rPr>
          <w:t>増加の</w:t>
        </w:r>
      </w:ins>
      <w:r>
        <w:rPr/>
        <w:t>予測</w:t>
      </w:r>
      <w:ins w:id="81" w:author="坂田 一郎" w:date="2021-01-17T14:54:00Z">
        <w:r>
          <w:rPr>
            <w:rFonts w:ascii="ＭＳ 明朝" w:hAnsi="ＭＳ 明朝" w:cs="ＭＳ 明朝" w:eastAsia="ＭＳ 明朝"/>
            <w:lang w:eastAsia="ja-JP"/>
          </w:rPr>
          <w:t>に</w:t>
        </w:r>
      </w:ins>
      <w:ins w:id="82" w:author="坂田 一郎" w:date="2021-01-17T14:55:00Z">
        <w:r>
          <w:rPr>
            <w:rFonts w:ascii="ＭＳ 明朝" w:hAnsi="ＭＳ 明朝" w:cs="ＭＳ 明朝" w:eastAsia="ＭＳ 明朝"/>
            <w:lang w:eastAsia="ja-JP"/>
          </w:rPr>
          <w:t>寄与する</w:t>
        </w:r>
      </w:ins>
      <w:del w:id="83" w:author="坂田 一郎" w:date="2021-01-17T14:54:00Z">
        <w:r>
          <w:rPr>
            <w:rFonts w:ascii="ＭＳ 明朝" w:hAnsi="ＭＳ 明朝" w:cs="ＭＳ 明朝" w:eastAsia="ＭＳ 明朝"/>
            <w:lang w:eastAsia="ja-JP"/>
          </w:rPr>
          <w:delText>が</w:delText>
        </w:r>
      </w:del>
      <w:del w:id="84" w:author="坂田 一郎" w:date="2021-01-17T14:25:00Z">
        <w:r>
          <w:rPr>
            <w:rFonts w:ascii="ＭＳ 明朝" w:hAnsi="ＭＳ 明朝" w:cs="ＭＳ 明朝" w:eastAsia="ＭＳ 明朝"/>
            <w:lang w:eastAsia="ja-JP"/>
          </w:rPr>
          <w:delText>有効な</w:delText>
        </w:r>
      </w:del>
      <w:r>
        <w:rPr/>
        <w:t>動画方式を推定する．</w:t>
      </w:r>
      <w:ins w:id="85" w:author="坂田 一郎" w:date="2021-01-17T15:04:00Z">
        <w:bookmarkStart w:id="0" w:name="__DdeLink__688_260263828"/>
        <w:r>
          <w:rPr>
            <w:rFonts w:ascii="ＭＳ 明朝" w:hAnsi="ＭＳ 明朝" w:cs="ＭＳ 明朝" w:eastAsia="ＭＳ 明朝"/>
            <w:lang w:eastAsia="ja-JP"/>
          </w:rPr>
          <w:t>また</w:t>
        </w:r>
      </w:ins>
      <w:ins w:id="86" w:author="坂田 一郎" w:date="2021-01-17T15:04:00Z">
        <w:r>
          <w:rPr>
            <w:rFonts w:eastAsia="ＭＳ 明朝" w:cs="ＭＳ 明朝" w:ascii="ＭＳ 明朝" w:hAnsi="ＭＳ 明朝"/>
            <w:lang w:eastAsia="ja-JP"/>
          </w:rPr>
          <w:t>,</w:t>
        </w:r>
      </w:ins>
      <w:ins w:id="87" w:author="坂田 一郎" w:date="2021-01-17T15:05:00Z">
        <w:r>
          <w:rPr>
            <w:rFonts w:ascii="ＭＳ 明朝" w:hAnsi="ＭＳ 明朝" w:cs="ＭＳ 明朝" w:eastAsia="ＭＳ 明朝"/>
            <w:lang w:eastAsia="ja-JP"/>
          </w:rPr>
          <w:t>分析対象とした二つの分野間での学術動画の影響度の差異も明らかにする</w:t>
        </w:r>
      </w:ins>
      <w:ins w:id="88" w:author="坂田 一郎" w:date="2021-01-17T15:05:00Z">
        <w:bookmarkEnd w:id="0"/>
        <w:r>
          <w:rPr>
            <w:rFonts w:eastAsia="ＭＳ 明朝" w:cs="ＭＳ 明朝" w:ascii="ＭＳ 明朝" w:hAnsi="ＭＳ 明朝"/>
            <w:lang w:eastAsia="ja-JP"/>
          </w:rPr>
          <w:t>.</w:t>
        </w:r>
      </w:ins>
    </w:p>
    <w:p>
      <w:pPr>
        <w:pStyle w:val="Normal"/>
        <w:rPr/>
      </w:pPr>
      <w:r>
        <w:rPr/>
      </w:r>
    </w:p>
    <w:p>
      <w:pPr>
        <w:pStyle w:val="Normal"/>
        <w:rPr/>
      </w:pPr>
      <w:r>
        <w:rPr/>
        <w:t>本手法は研究分野及びトピックにおいてオンライン学術動画が</w:t>
      </w:r>
      <w:del w:id="89" w:author="坂田 一郎" w:date="2021-01-17T14:26:00Z">
        <w:r>
          <w:rPr/>
          <w:delText>研究</w:delText>
        </w:r>
      </w:del>
      <w:ins w:id="90" w:author="坂田 一郎" w:date="2021-01-17T14:26:00Z">
        <w:r>
          <w:rPr>
            <w:rFonts w:ascii="ＭＳ 明朝" w:hAnsi="ＭＳ 明朝" w:cs="ＭＳ 明朝" w:eastAsia="ＭＳ 明朝"/>
            <w:lang w:eastAsia="ja-JP"/>
          </w:rPr>
          <w:t>論文の社会的な評価</w:t>
        </w:r>
      </w:ins>
      <w:r>
        <w:rPr/>
        <w:t>に与える影響を定量的に検証し，効果的な動画方式を把握することを可能にする．研究組織</w:t>
      </w:r>
      <w:ins w:id="91" w:author="坂田 一郎" w:date="2021-01-17T14:27:00Z">
        <w:r>
          <w:rPr>
            <w:rFonts w:ascii="ＭＳ 明朝" w:hAnsi="ＭＳ 明朝" w:cs="ＭＳ 明朝" w:eastAsia="ＭＳ 明朝"/>
            <w:lang w:eastAsia="ja-JP"/>
          </w:rPr>
          <w:t>に対して</w:t>
        </w:r>
      </w:ins>
      <w:r>
        <w:rPr/>
        <w:t>は</w:t>
      </w:r>
      <w:ins w:id="92" w:author="坂田 一郎" w:date="2021-01-17T14:27:00Z">
        <w:r>
          <w:rPr>
            <w:rFonts w:eastAsia="游明朝" w:eastAsiaTheme="minorEastAsia"/>
            <w:lang w:eastAsia="ja-JP"/>
          </w:rPr>
          <w:t>,</w:t>
        </w:r>
      </w:ins>
      <w:r>
        <w:rPr/>
        <w:t>本手法</w:t>
      </w:r>
      <w:ins w:id="93" w:author="坂田 一郎" w:date="2021-01-17T15:05:00Z">
        <w:r>
          <w:rPr>
            <w:rFonts w:ascii="ＭＳ 明朝" w:hAnsi="ＭＳ 明朝" w:cs="ＭＳ 明朝" w:eastAsia="ＭＳ 明朝"/>
            <w:lang w:eastAsia="ja-JP"/>
          </w:rPr>
          <w:t>を用い</w:t>
        </w:r>
      </w:ins>
      <w:ins w:id="94" w:author="坂田 一郎" w:date="2021-01-17T15:06:00Z">
        <w:r>
          <w:rPr>
            <w:rFonts w:ascii="ＭＳ 明朝" w:hAnsi="ＭＳ 明朝" w:cs="ＭＳ 明朝" w:eastAsia="ＭＳ 明朝"/>
            <w:lang w:eastAsia="ja-JP"/>
          </w:rPr>
          <w:t>て</w:t>
        </w:r>
      </w:ins>
      <w:r>
        <w:rPr/>
        <w:t>動画の制作及びデザインに関係する意思決定に</w:t>
      </w:r>
      <w:del w:id="95" w:author="坂田 一郎" w:date="2021-01-17T15:06:00Z">
        <w:r>
          <w:rPr/>
          <w:delText>おいて</w:delText>
        </w:r>
      </w:del>
      <w:ins w:id="96" w:author="坂田 一郎" w:date="2021-01-17T15:06:00Z">
        <w:r>
          <w:rPr>
            <w:rFonts w:ascii="ＭＳ 明朝" w:hAnsi="ＭＳ 明朝" w:cs="ＭＳ 明朝" w:eastAsia="ＭＳ 明朝"/>
            <w:lang w:eastAsia="ja-JP"/>
          </w:rPr>
          <w:t>関する</w:t>
        </w:r>
      </w:ins>
      <w:r>
        <w:rPr/>
        <w:t>定量的な根拠を提供</w:t>
      </w:r>
      <w:ins w:id="97" w:author="坂田 一郎" w:date="2021-01-17T14:27:00Z">
        <w:r>
          <w:rPr>
            <w:rFonts w:ascii="ＭＳ 明朝" w:hAnsi="ＭＳ 明朝" w:cs="ＭＳ 明朝" w:eastAsia="ＭＳ 明朝"/>
            <w:lang w:eastAsia="ja-JP"/>
          </w:rPr>
          <w:t>することで</w:t>
        </w:r>
      </w:ins>
      <w:del w:id="98" w:author="坂田 一郎" w:date="2021-01-17T14:27:00Z">
        <w:r>
          <w:rPr>
            <w:rFonts w:ascii="ＭＳ 明朝" w:hAnsi="ＭＳ 明朝" w:cs="ＭＳ 明朝" w:eastAsia="ＭＳ 明朝"/>
            <w:lang w:eastAsia="ja-JP"/>
          </w:rPr>
          <w:delText>し</w:delText>
        </w:r>
      </w:del>
      <w:r>
        <w:rPr/>
        <w:t>，</w:t>
      </w:r>
      <w:del w:id="99" w:author="坂田 一郎" w:date="2021-01-17T14:27:00Z">
        <w:r>
          <w:rPr/>
          <w:delText>研究プロセ</w:delText>
        </w:r>
      </w:del>
      <w:ins w:id="100" w:author="坂田 一郎" w:date="2021-01-17T14:27:00Z">
        <w:r>
          <w:rPr>
            <w:rFonts w:ascii="ＭＳ 明朝" w:hAnsi="ＭＳ 明朝" w:cs="ＭＳ 明朝" w:eastAsia="ＭＳ 明朝"/>
            <w:lang w:eastAsia="ja-JP"/>
          </w:rPr>
          <w:t>科学技術</w:t>
        </w:r>
      </w:ins>
      <w:ins w:id="101" w:author="坂田 一郎" w:date="2021-01-17T14:28:00Z">
        <w:r>
          <w:rPr>
            <w:rFonts w:ascii="ＭＳ 明朝" w:hAnsi="ＭＳ 明朝" w:cs="ＭＳ 明朝" w:eastAsia="ＭＳ 明朝"/>
            <w:lang w:eastAsia="ja-JP"/>
          </w:rPr>
          <w:t>コミュニケーション</w:t>
        </w:r>
      </w:ins>
      <w:del w:id="102" w:author="坂田 一郎" w:date="2021-01-17T14:28:00Z">
        <w:r>
          <w:rPr>
            <w:rFonts w:ascii="ＭＳ 明朝" w:hAnsi="ＭＳ 明朝" w:cs="ＭＳ 明朝" w:eastAsia="ＭＳ 明朝"/>
            <w:lang w:eastAsia="ja-JP"/>
          </w:rPr>
          <w:delText>ス</w:delText>
        </w:r>
      </w:del>
      <w:r>
        <w:rPr/>
        <w:t>の効率化</w:t>
      </w:r>
      <w:del w:id="103" w:author="坂田 一郎" w:date="2021-01-17T14:27:00Z">
        <w:r>
          <w:rPr/>
          <w:delText>及び</w:delText>
        </w:r>
      </w:del>
      <w:ins w:id="104" w:author="坂田 一郎" w:date="2021-01-17T14:27:00Z">
        <w:r>
          <w:rPr>
            <w:rFonts w:ascii="ＭＳ 明朝" w:hAnsi="ＭＳ 明朝" w:cs="ＭＳ 明朝" w:eastAsia="ＭＳ 明朝"/>
            <w:lang w:eastAsia="ja-JP"/>
          </w:rPr>
          <w:t>や</w:t>
        </w:r>
      </w:ins>
      <w:r>
        <w:rPr/>
        <w:t>コストの節減が期待できる．また，本手法を用いて出版初期の論文の将来の被引用数の予測を試みることで，論文の学術的インパクトを早期に</w:t>
      </w:r>
      <w:del w:id="105" w:author="坂田 一郎" w:date="2021-01-17T14:28:00Z">
        <w:r>
          <w:rPr/>
          <w:delText>見計らう</w:delText>
        </w:r>
      </w:del>
      <w:ins w:id="106" w:author="坂田 一郎" w:date="2021-01-17T14:28:00Z">
        <w:r>
          <w:rPr>
            <w:rFonts w:ascii="ＭＳ 明朝" w:hAnsi="ＭＳ 明朝" w:cs="ＭＳ 明朝" w:eastAsia="ＭＳ 明朝"/>
            <w:lang w:eastAsia="ja-JP"/>
          </w:rPr>
          <w:t>予測する</w:t>
        </w:r>
      </w:ins>
      <w:r>
        <w:rPr/>
        <w:t>ことが可能になり，研究者及び研究機関の評価の</w:t>
      </w:r>
      <w:del w:id="107" w:author="坂田 一郎" w:date="2021-01-17T14:28:00Z">
        <w:r>
          <w:rPr/>
          <w:delText>計量</w:delText>
        </w:r>
      </w:del>
      <w:ins w:id="108" w:author="坂田 一郎" w:date="2021-01-17T14:28:00Z">
        <w:r>
          <w:rPr>
            <w:rFonts w:ascii="ＭＳ 明朝" w:hAnsi="ＭＳ 明朝" w:cs="ＭＳ 明朝" w:eastAsia="ＭＳ 明朝"/>
            <w:lang w:eastAsia="ja-JP"/>
          </w:rPr>
          <w:t>測定</w:t>
        </w:r>
      </w:ins>
      <w:r>
        <w:rPr/>
        <w:t>を加速</w:t>
      </w:r>
      <w:del w:id="109" w:author="坂田 一郎" w:date="2021-01-17T14:28:00Z">
        <w:r>
          <w:rPr/>
          <w:delText>化</w:delText>
        </w:r>
      </w:del>
      <w:r>
        <w:rPr/>
        <w:t>できる</w:t>
      </w:r>
      <w:del w:id="110" w:author="坂田 一郎" w:date="2021-01-17T14:28:00Z">
        <w:r>
          <w:rPr/>
          <w:delText>一方</w:delText>
        </w:r>
      </w:del>
      <w:ins w:id="111" w:author="坂田 一郎" w:date="2021-01-17T14:28:00Z">
        <w:r>
          <w:rPr>
            <w:rFonts w:ascii="ＭＳ 明朝" w:hAnsi="ＭＳ 明朝" w:cs="ＭＳ 明朝" w:eastAsia="ＭＳ 明朝"/>
            <w:lang w:eastAsia="ja-JP"/>
          </w:rPr>
          <w:t>ことに加え</w:t>
        </w:r>
      </w:ins>
      <w:r>
        <w:rPr/>
        <w:t>，研究ポートフォリオの構築の最適化に役立てることが期待される．</w:t>
      </w:r>
    </w:p>
    <w:p>
      <w:pPr>
        <w:pStyle w:val="Normal"/>
        <w:rPr/>
      </w:pPr>
      <w:r>
        <w:rPr/>
      </w:r>
    </w:p>
    <w:p>
      <w:pPr>
        <w:pStyle w:val="Normal"/>
        <w:rPr/>
      </w:pPr>
      <w:r>
        <w:rPr/>
        <w:t>本研究の目的は以下に要約される．</w:t>
      </w:r>
    </w:p>
    <w:p>
      <w:pPr>
        <w:pStyle w:val="Normal"/>
        <w:rPr/>
      </w:pPr>
      <w:r>
        <w:rPr/>
        <w:t>・論文言及ユーチューブ動画が論文の被引用数及びオルトメトリクスに与える影響の有効性の検証．</w:t>
      </w:r>
    </w:p>
    <w:p>
      <w:pPr>
        <w:pStyle w:val="Normal"/>
        <w:rPr/>
      </w:pPr>
      <w:r>
        <w:rPr/>
        <w:t>・論文の被引用数及びオルトメトリクスへの貢献が効果的な動画方式の特定</w:t>
      </w:r>
    </w:p>
    <w:p>
      <w:pPr>
        <w:pStyle w:val="Normal"/>
        <w:rPr/>
      </w:pPr>
      <w:r>
        <w:rPr/>
        <w:t>・出版初期の論文のユーチューブ人気度を用いて将来の被引用数の予測が有効な動画方式の推定</w:t>
      </w:r>
    </w:p>
    <w:p>
      <w:pPr>
        <w:pStyle w:val="Normal"/>
        <w:rPr/>
      </w:pPr>
      <w:r>
        <w:rPr/>
      </w:r>
    </w:p>
    <w:p>
      <w:pPr>
        <w:pStyle w:val="Normal"/>
        <w:rPr/>
      </w:pPr>
      <w:r>
        <w:rPr/>
        <w:t>２　提案手法</w:t>
      </w:r>
    </w:p>
    <w:p>
      <w:pPr>
        <w:pStyle w:val="Normal"/>
        <w:rPr/>
      </w:pPr>
      <w:r>
        <w:rPr/>
        <w:t>本研究における提案手法について，概要を図</w:t>
      </w:r>
      <w:r>
        <w:rPr/>
        <w:t>\ref{fig2-1}</w:t>
      </w:r>
      <w:r>
        <w:rPr/>
        <w:t>に示す．</w:t>
      </w:r>
    </w:p>
    <w:p>
      <w:pPr>
        <w:pStyle w:val="Normal"/>
        <w:rPr/>
      </w:pPr>
      <w:r>
        <w:rPr/>
      </w:r>
    </w:p>
    <w:p>
      <w:pPr>
        <w:pStyle w:val="Normal"/>
        <w:rPr/>
      </w:pPr>
      <w:r>
        <w:rPr/>
        <w:t>２．１　動画の有効性の検証</w:t>
      </w:r>
    </w:p>
    <w:p>
      <w:pPr>
        <w:pStyle w:val="Normal"/>
        <w:rPr/>
      </w:pPr>
      <w:r>
        <w:rPr/>
        <w:t>論文・動画データセットに対し，動画の被引用数及び</w:t>
      </w:r>
      <w:r>
        <w:rPr/>
        <w:t>AAS</w:t>
      </w:r>
      <w:r>
        <w:rPr/>
        <w:t>への影響の有効性を検証する．本研究では，</w:t>
      </w:r>
      <w:ins w:id="112" w:author="坂田 一郎" w:date="2021-01-17T14:30:00Z">
        <w:r>
          <w:rPr>
            <w:rFonts w:ascii="ＭＳ 明朝" w:hAnsi="ＭＳ 明朝" w:cs="ＭＳ 明朝" w:eastAsia="ＭＳ 明朝"/>
            <w:lang w:eastAsia="ja-JP"/>
          </w:rPr>
          <w:t>独自の</w:t>
        </w:r>
      </w:ins>
      <w:r>
        <w:rPr/>
        <w:t>均質化手法</w:t>
      </w:r>
      <w:del w:id="113" w:author="坂田 一郎" w:date="2021-01-17T15:06:00Z">
        <w:r>
          <w:rPr/>
          <w:delText>で</w:delText>
        </w:r>
      </w:del>
      <w:ins w:id="114" w:author="坂田 一郎" w:date="2021-01-17T15:06:00Z">
        <w:r>
          <w:rPr>
            <w:rFonts w:ascii="ＭＳ 明朝" w:hAnsi="ＭＳ 明朝" w:cs="ＭＳ 明朝" w:eastAsia="ＭＳ 明朝"/>
            <w:lang w:eastAsia="ja-JP"/>
          </w:rPr>
          <w:t>を用いて</w:t>
        </w:r>
      </w:ins>
      <w:r>
        <w:rPr/>
        <w:t>選定された動画付き論文群と動画無し論文群の被引用数及び</w:t>
      </w:r>
      <w:r>
        <w:rPr/>
        <w:t>AAS</w:t>
      </w:r>
      <w:r>
        <w:rPr/>
        <w:t>分布に対して正規性を検定してから，両分布に対する</w:t>
      </w:r>
      <w:r>
        <w:rPr/>
        <w:t>t</w:t>
      </w:r>
      <w:r>
        <w:rPr/>
        <w:t>検定により有効性を判断する．</w:t>
      </w:r>
    </w:p>
    <w:p>
      <w:pPr>
        <w:pStyle w:val="Normal"/>
        <w:rPr/>
      </w:pPr>
      <w:r>
        <w:rPr/>
      </w:r>
    </w:p>
    <w:p>
      <w:pPr>
        <w:pStyle w:val="Normal"/>
        <w:rPr/>
      </w:pPr>
      <w:r>
        <w:rPr/>
        <w:t>２．１．１　均質化手法</w:t>
      </w:r>
      <w:ins w:id="115" w:author="坂田 一郎" w:date="2021-01-17T14:30:00Z">
        <w:r>
          <w:rPr>
            <w:rFonts w:ascii="ＭＳ 明朝" w:hAnsi="ＭＳ 明朝" w:cs="ＭＳ 明朝" w:eastAsia="ＭＳ 明朝"/>
            <w:lang w:eastAsia="ja-JP"/>
          </w:rPr>
          <w:t>の提案</w:t>
        </w:r>
      </w:ins>
    </w:p>
    <w:p>
      <w:pPr>
        <w:pStyle w:val="Normal"/>
        <w:rPr/>
      </w:pPr>
      <w:r>
        <w:rPr/>
        <w:t>動画が論文の被引用数及び</w:t>
      </w:r>
      <w:r>
        <w:rPr/>
        <w:t>AAS</w:t>
      </w:r>
      <w:r>
        <w:rPr/>
        <w:t>に与える影響の有効性を検証するにあたり，被引用数及び</w:t>
      </w:r>
      <w:r>
        <w:rPr/>
        <w:t>AAS</w:t>
      </w:r>
      <w:r>
        <w:rPr/>
        <w:t>に影響する動画保有以外の変数を可能な限り均質化する必要がある．表</w:t>
      </w:r>
      <w:r>
        <w:rPr/>
        <w:t>\ref{tbl2-1}</w:t>
      </w:r>
      <w:r>
        <w:rPr/>
        <w:t>に示した均質化条件に従い，論文のメタ情報に設けた複数の条件を全て満たす動画付き論文と動画無し論文をマッチングさせることで，比較する論文群の均質化を図ることにする．</w:t>
      </w:r>
    </w:p>
    <w:p>
      <w:pPr>
        <w:pStyle w:val="Normal"/>
        <w:rPr/>
      </w:pPr>
      <w:r>
        <w:rPr/>
      </w:r>
    </w:p>
    <w:p>
      <w:pPr>
        <w:pStyle w:val="Normal"/>
        <w:rPr/>
      </w:pPr>
      <w:r>
        <w:rPr/>
        <w:t>２．２．２　検定による動画の有効性検証</w:t>
      </w:r>
    </w:p>
    <w:p>
      <w:pPr>
        <w:pStyle w:val="Normal"/>
        <w:rPr/>
      </w:pPr>
      <w:r>
        <w:rPr/>
        <w:t>確定された動画付き論文群と動画無し論文群に対して対照実験を行い，言及動画の</w:t>
      </w:r>
      <w:ins w:id="116" w:author="坂田 一郎" w:date="2021-01-17T15:07:00Z">
        <w:r>
          <w:rPr>
            <w:rFonts w:ascii="ＭＳ 明朝" w:hAnsi="ＭＳ 明朝" w:cs="ＭＳ 明朝" w:eastAsia="ＭＳ 明朝"/>
            <w:lang w:eastAsia="ja-JP"/>
          </w:rPr>
          <w:t>論文の社会的評価向上に対する</w:t>
        </w:r>
      </w:ins>
      <w:r>
        <w:rPr/>
        <w:t>有効性を検証する．具体的には，まず両論文群の被引用数及び</w:t>
      </w:r>
      <w:r>
        <w:rPr/>
        <w:t>AAS</w:t>
      </w:r>
      <w:r>
        <w:rPr/>
        <w:t>の対数分布に対して</w:t>
      </w:r>
      <w:r>
        <w:rPr/>
        <w:t xml:space="preserve">D'Agostino's $K^{2}$ test </w:t>
      </w:r>
      <w:r>
        <w:rPr/>
        <w:t>による正規性を検定した上で，両分布に対して</w:t>
      </w:r>
      <w:r>
        <w:rPr/>
        <w:t>Student’s t-test</w:t>
      </w:r>
      <w:r>
        <w:rPr/>
        <w:t>を行い，両分布が同一の母集団に由来しないことを検定することで，動画が被引用数及び</w:t>
      </w:r>
      <w:r>
        <w:rPr/>
        <w:t>AAS</w:t>
      </w:r>
      <w:r>
        <w:rPr/>
        <w:t>に対して有意な影響を与えることを示す．同時に分布の平均値に関して，動画付き論文群が動画無し論文群より高いことを確認し，論文言及動画が被引用数及び</w:t>
      </w:r>
      <w:r>
        <w:rPr/>
        <w:t>AAS</w:t>
      </w:r>
      <w:r>
        <w:rPr/>
        <w:t>の上昇に関して貢献することを</w:t>
      </w:r>
      <w:del w:id="117" w:author="坂田 一郎" w:date="2021-01-17T14:30:00Z">
        <w:r>
          <w:rPr/>
          <w:delText>示す</w:delText>
        </w:r>
      </w:del>
      <w:ins w:id="118" w:author="坂田 一郎" w:date="2021-01-17T14:30:00Z">
        <w:r>
          <w:rPr>
            <w:rFonts w:ascii="ＭＳ 明朝" w:hAnsi="ＭＳ 明朝" w:cs="ＭＳ 明朝" w:eastAsia="ＭＳ 明朝"/>
            <w:lang w:eastAsia="ja-JP"/>
          </w:rPr>
          <w:t>明らかにする</w:t>
        </w:r>
      </w:ins>
      <w:r>
        <w:rPr/>
        <w:t>．</w:t>
      </w:r>
    </w:p>
    <w:p>
      <w:pPr>
        <w:pStyle w:val="Normal"/>
        <w:rPr/>
      </w:pPr>
      <w:r>
        <w:rPr/>
      </w:r>
    </w:p>
    <w:p>
      <w:pPr>
        <w:pStyle w:val="Normal"/>
        <w:rPr/>
      </w:pPr>
      <w:r>
        <w:rPr/>
        <w:t>２．２　動画の論文言及目的の分類による影響度の比較</w:t>
      </w:r>
    </w:p>
    <w:p>
      <w:pPr>
        <w:pStyle w:val="Normal"/>
        <w:rPr/>
      </w:pPr>
      <w:r>
        <w:rPr/>
        <w:t>動画の論文言及目的による被引用数及び</w:t>
      </w:r>
      <w:r>
        <w:rPr/>
        <w:t>AAS</w:t>
      </w:r>
      <w:r>
        <w:rPr/>
        <w:t>への影響度の違いを比較し，より効果的な動画方式を特定する．</w:t>
      </w:r>
    </w:p>
    <w:p>
      <w:pPr>
        <w:pStyle w:val="Normal"/>
        <w:rPr/>
      </w:pPr>
      <w:r>
        <w:rPr/>
      </w:r>
    </w:p>
    <w:p>
      <w:pPr>
        <w:pStyle w:val="Normal"/>
        <w:rPr/>
      </w:pPr>
      <w:r>
        <w:rPr/>
        <w:t>２．２．１　論文言及目的の分類</w:t>
      </w:r>
      <w:ins w:id="119" w:author="坂田 一郎" w:date="2021-01-17T14:31:00Z">
        <w:r>
          <w:rPr>
            <w:rFonts w:ascii="ＭＳ 明朝" w:hAnsi="ＭＳ 明朝" w:cs="ＭＳ 明朝" w:eastAsia="ＭＳ 明朝"/>
            <w:lang w:eastAsia="ja-JP"/>
          </w:rPr>
          <w:t>の提案</w:t>
        </w:r>
      </w:ins>
    </w:p>
    <w:p>
      <w:pPr>
        <w:pStyle w:val="Normal"/>
        <w:rPr/>
      </w:pPr>
      <w:ins w:id="120" w:author="坂田 一郎" w:date="2021-01-17T14:31:00Z">
        <w:r>
          <w:rPr>
            <w:rFonts w:ascii="ＭＳ 明朝" w:hAnsi="ＭＳ 明朝" w:cs="ＭＳ 明朝" w:eastAsia="ＭＳ 明朝"/>
            <w:lang w:eastAsia="ja-JP"/>
          </w:rPr>
          <w:t>大量の学術動画の定性的な分析に基づき</w:t>
        </w:r>
      </w:ins>
      <w:ins w:id="121" w:author="坂田 一郎" w:date="2021-01-17T14:31:00Z">
        <w:r>
          <w:rPr>
            <w:rFonts w:eastAsia="ＭＳ 明朝" w:cs="ＭＳ 明朝" w:ascii="ＭＳ 明朝" w:hAnsi="ＭＳ 明朝"/>
            <w:lang w:eastAsia="ja-JP"/>
          </w:rPr>
          <w:t>,</w:t>
        </w:r>
      </w:ins>
      <w:r>
        <w:rPr/>
        <w:t>表</w:t>
      </w:r>
      <w:r>
        <w:rPr/>
        <w:t>\ref{tbl2-2}</w:t>
      </w:r>
      <w:r>
        <w:rPr/>
        <w:t>に示した論文言及目的の分類法</w:t>
      </w:r>
      <w:del w:id="122" w:author="坂田 一郎" w:date="2021-01-17T14:32:00Z">
        <w:r>
          <w:rPr/>
          <w:delText>を</w:delText>
        </w:r>
      </w:del>
      <w:ins w:id="123" w:author="坂田 一郎" w:date="2021-01-17T14:32:00Z">
        <w:r>
          <w:rPr>
            <w:rFonts w:ascii="ＭＳ 明朝" w:hAnsi="ＭＳ 明朝" w:cs="ＭＳ 明朝" w:eastAsia="ＭＳ 明朝"/>
            <w:lang w:eastAsia="ja-JP"/>
          </w:rPr>
          <w:t>を提案する</w:t>
        </w:r>
      </w:ins>
      <w:ins w:id="124" w:author="坂田 一郎" w:date="2021-01-17T14:32:00Z">
        <w:r>
          <w:rPr>
            <w:rFonts w:eastAsia="ＭＳ 明朝" w:cs="ＭＳ 明朝" w:ascii="ＭＳ 明朝" w:hAnsi="ＭＳ 明朝"/>
            <w:lang w:eastAsia="ja-JP"/>
          </w:rPr>
          <w:t>.</w:t>
        </w:r>
      </w:ins>
      <w:ins w:id="125" w:author="坂田 一郎" w:date="2021-01-17T14:32:00Z">
        <w:r>
          <w:rPr>
            <w:rFonts w:ascii="ＭＳ 明朝" w:hAnsi="ＭＳ 明朝" w:cs="ＭＳ 明朝" w:eastAsia="ＭＳ 明朝"/>
            <w:lang w:eastAsia="ja-JP"/>
          </w:rPr>
          <w:t>これ</w:t>
        </w:r>
      </w:ins>
      <w:r>
        <w:rPr/>
        <w:t>に基づき，動画がどのような目的で論文を言及するかを，動画内容及び動画のメタデータから判断してラベルを付与する．</w:t>
      </w:r>
    </w:p>
    <w:p>
      <w:pPr>
        <w:pStyle w:val="Normal"/>
        <w:rPr/>
      </w:pPr>
      <w:r>
        <w:rPr/>
      </w:r>
    </w:p>
    <w:p>
      <w:pPr>
        <w:pStyle w:val="Normal"/>
        <w:rPr/>
      </w:pPr>
      <w:r>
        <w:rPr/>
        <w:t>２．２．２　分類による影響度の比較</w:t>
      </w:r>
    </w:p>
    <w:p>
      <w:pPr>
        <w:pStyle w:val="Normal"/>
        <w:rPr/>
      </w:pPr>
      <w:r>
        <w:rPr/>
        <w:t>全ての動画に</w:t>
      </w:r>
      <w:ins w:id="126" w:author="坂田 一郎" w:date="2021-01-17T14:32:00Z">
        <w:r>
          <w:rPr>
            <w:rFonts w:ascii="ＭＳ 明朝" w:hAnsi="ＭＳ 明朝" w:cs="ＭＳ 明朝" w:eastAsia="ＭＳ 明朝"/>
            <w:lang w:eastAsia="ja-JP"/>
          </w:rPr>
          <w:t>分類</w:t>
        </w:r>
      </w:ins>
      <w:r>
        <w:rPr/>
        <w:t>ラベルを付与した</w:t>
      </w:r>
      <w:del w:id="127" w:author="坂田 一郎" w:date="2021-01-17T14:32:00Z">
        <w:r>
          <w:rPr/>
          <w:delText>ら</w:delText>
        </w:r>
      </w:del>
      <w:ins w:id="128" w:author="坂田 一郎" w:date="2021-01-17T14:32:00Z">
        <w:r>
          <w:rPr>
            <w:rFonts w:ascii="ＭＳ 明朝" w:hAnsi="ＭＳ 明朝" w:cs="ＭＳ 明朝" w:eastAsia="ＭＳ 明朝"/>
            <w:lang w:eastAsia="ja-JP"/>
          </w:rPr>
          <w:t>上で</w:t>
        </w:r>
      </w:ins>
      <w:r>
        <w:rPr/>
        <w:t>，ラベルによって分割された各動画群に対して，動画が言及する論文群を</w:t>
      </w:r>
      <w:ins w:id="129" w:author="坂田 一郎" w:date="2021-01-17T14:32:00Z">
        <w:r>
          <w:rPr>
            <w:rFonts w:ascii="ＭＳ 明朝" w:hAnsi="ＭＳ 明朝" w:cs="ＭＳ 明朝" w:eastAsia="ＭＳ 明朝"/>
            <w:lang w:eastAsia="ja-JP"/>
          </w:rPr>
          <w:t>取得</w:t>
        </w:r>
      </w:ins>
      <w:del w:id="130" w:author="坂田 一郎" w:date="2021-01-17T14:32:00Z">
        <w:r>
          <w:rPr>
            <w:rFonts w:ascii="ＭＳ 明朝" w:hAnsi="ＭＳ 明朝" w:cs="ＭＳ 明朝" w:eastAsia="ＭＳ 明朝"/>
            <w:lang w:eastAsia="ja-JP"/>
          </w:rPr>
          <w:delText>作成</w:delText>
        </w:r>
      </w:del>
      <w:r>
        <w:rPr/>
        <w:t>する．次に，各論文群における被引用数・</w:t>
      </w:r>
      <w:r>
        <w:rPr/>
        <w:t>AAS</w:t>
      </w:r>
      <w:r>
        <w:rPr/>
        <w:t>の分布に対して，平均値及び中央値を比較することで，どのような動画方式において被引用数・</w:t>
      </w:r>
      <w:r>
        <w:rPr/>
        <w:t>AAS</w:t>
      </w:r>
      <w:r>
        <w:rPr/>
        <w:t>の上昇に</w:t>
      </w:r>
      <w:del w:id="131" w:author="坂田 一郎" w:date="2021-01-17T14:33:00Z">
        <w:r>
          <w:rPr/>
          <w:delText>より</w:delText>
        </w:r>
      </w:del>
      <w:ins w:id="132" w:author="坂田 一郎" w:date="2021-01-17T14:33:00Z">
        <w:r>
          <w:rPr>
            <w:rFonts w:ascii="ＭＳ 明朝" w:hAnsi="ＭＳ 明朝" w:cs="ＭＳ 明朝" w:eastAsia="ＭＳ 明朝"/>
            <w:lang w:eastAsia="ja-JP"/>
          </w:rPr>
          <w:t>対して</w:t>
        </w:r>
      </w:ins>
      <w:r>
        <w:rPr/>
        <w:t>貢献する傾向が見られるかを特定する．</w:t>
      </w:r>
    </w:p>
    <w:p>
      <w:pPr>
        <w:pStyle w:val="Normal"/>
        <w:rPr/>
      </w:pPr>
      <w:r>
        <w:rPr/>
      </w:r>
    </w:p>
    <w:p>
      <w:pPr>
        <w:pStyle w:val="Normal"/>
        <w:rPr/>
      </w:pPr>
      <w:r>
        <w:rPr/>
        <w:t>２．３　動画人気度を用いた将来の被引用数の予測</w:t>
      </w:r>
    </w:p>
    <w:p>
      <w:pPr>
        <w:pStyle w:val="Normal"/>
        <w:rPr/>
      </w:pPr>
      <w:r>
        <w:rPr/>
        <w:t>論文のユーチューブ上での人気度を指す指標として，出版初期の論文を言及する動画のビュー数で計算される</w:t>
      </w:r>
      <w:ins w:id="133" w:author="坂田 一郎" w:date="2021-01-17T14:33:00Z">
        <w:r>
          <w:rPr>
            <w:rFonts w:ascii="ＭＳ 明朝" w:hAnsi="ＭＳ 明朝" w:cs="ＭＳ 明朝" w:eastAsia="ＭＳ 明朝"/>
            <w:lang w:eastAsia="ja-JP"/>
          </w:rPr>
          <w:t>「</w:t>
        </w:r>
      </w:ins>
      <w:r>
        <w:rPr/>
        <w:t>ユーチューブスコア</w:t>
      </w:r>
      <w:ins w:id="134" w:author="坂田 一郎" w:date="2021-01-17T14:33:00Z">
        <w:r>
          <w:rPr>
            <w:rFonts w:ascii="ＭＳ 明朝" w:hAnsi="ＭＳ 明朝" w:cs="ＭＳ 明朝" w:eastAsia="ＭＳ 明朝"/>
            <w:lang w:eastAsia="ja-JP"/>
          </w:rPr>
          <w:t>」</w:t>
        </w:r>
      </w:ins>
      <w:r>
        <w:rPr/>
        <w:t>を提案する．次に，本指標を用いて将来における論文の被引用数を予測する手法を提案し，予測が有効と考えられる動画方式を特定する．</w:t>
      </w:r>
    </w:p>
    <w:p>
      <w:pPr>
        <w:pStyle w:val="Normal"/>
        <w:rPr/>
      </w:pPr>
      <w:r>
        <w:rPr/>
      </w:r>
    </w:p>
    <w:p>
      <w:pPr>
        <w:pStyle w:val="Normal"/>
        <w:rPr/>
      </w:pPr>
      <w:r>
        <w:rPr/>
        <w:t>２．３．１　ユーチューブ人気度の早期飽和の検定</w:t>
      </w:r>
    </w:p>
    <w:p>
      <w:pPr>
        <w:pStyle w:val="Normal"/>
        <w:rPr/>
      </w:pPr>
      <w:r>
        <w:rPr/>
        <w:t>ある論文の言及動画</w:t>
      </w:r>
      <w:r>
        <w:rPr/>
        <w:t>$i$</w:t>
      </w:r>
      <w:r>
        <w:rPr/>
        <w:t>について，式</w:t>
      </w:r>
      <w:r>
        <w:rPr/>
        <w:t>\ref{eq3-1}</w:t>
      </w:r>
      <w:r>
        <w:rPr/>
        <w:t>で表される論文言及動画のビュー数から算出される指標を，ユーチューブ上の論文に関する科学コミュニケーションの人気度を捉える論文の指標として提案し，</w:t>
      </w:r>
      <w:ins w:id="135" w:author="坂田 一郎" w:date="2021-01-17T14:34:00Z">
        <w:r>
          <w:rPr>
            <w:rFonts w:ascii="ＭＳ 明朝" w:hAnsi="ＭＳ 明朝" w:cs="ＭＳ 明朝" w:eastAsia="ＭＳ 明朝"/>
            <w:lang w:eastAsia="ja-JP"/>
          </w:rPr>
          <w:t>これを</w:t>
        </w:r>
      </w:ins>
      <w:ins w:id="136" w:author="坂田 一郎" w:date="2021-01-17T14:33:00Z">
        <w:r>
          <w:rPr>
            <w:rFonts w:ascii="ＭＳ 明朝" w:hAnsi="ＭＳ 明朝" w:cs="ＭＳ 明朝" w:eastAsia="ＭＳ 明朝"/>
            <w:lang w:eastAsia="ja-JP"/>
          </w:rPr>
          <w:t>「</w:t>
        </w:r>
      </w:ins>
      <w:r>
        <w:rPr/>
        <w:t>ユーチューブスコア</w:t>
      </w:r>
      <w:ins w:id="137" w:author="坂田 一郎" w:date="2021-01-17T14:33:00Z">
        <w:r>
          <w:rPr>
            <w:rFonts w:ascii="ＭＳ 明朝" w:hAnsi="ＭＳ 明朝" w:cs="ＭＳ 明朝" w:eastAsia="ＭＳ 明朝"/>
            <w:lang w:eastAsia="ja-JP"/>
          </w:rPr>
          <w:t>」</w:t>
        </w:r>
      </w:ins>
      <w:r>
        <w:rPr/>
        <w:t>と命名する．</w:t>
      </w:r>
    </w:p>
    <w:p>
      <w:pPr>
        <w:pStyle w:val="Normal"/>
        <w:rPr/>
      </w:pPr>
      <w:r>
        <w:rPr/>
      </w:r>
    </w:p>
    <w:p>
      <w:pPr>
        <w:pStyle w:val="Normal"/>
        <w:rPr/>
      </w:pPr>
      <w:r>
        <w:rPr/>
        <w:t>次に，特定分野の最上位</w:t>
      </w:r>
      <w:ins w:id="138" w:author="坂田 一郎" w:date="2021-01-17T14:34:00Z">
        <w:r>
          <w:rPr>
            <w:rFonts w:ascii="ＭＳ 明朝" w:hAnsi="ＭＳ 明朝" w:cs="ＭＳ 明朝" w:eastAsia="ＭＳ 明朝"/>
            <w:lang w:eastAsia="ja-JP"/>
          </w:rPr>
          <w:t>の</w:t>
        </w:r>
      </w:ins>
      <w:r>
        <w:rPr/>
        <w:t>出版ソース</w:t>
      </w:r>
      <w:del w:id="139" w:author="坂田 一郎" w:date="2021-01-17T14:34:00Z">
        <w:r>
          <w:rPr/>
          <w:delText>の</w:delText>
        </w:r>
      </w:del>
      <w:ins w:id="140" w:author="坂田 一郎" w:date="2021-01-17T14:34:00Z">
        <w:r>
          <w:rPr>
            <w:rFonts w:ascii="ＭＳ 明朝" w:hAnsi="ＭＳ 明朝" w:cs="ＭＳ 明朝" w:eastAsia="ＭＳ 明朝"/>
            <w:lang w:eastAsia="ja-JP"/>
          </w:rPr>
          <w:t>に掲載された</w:t>
        </w:r>
      </w:ins>
      <w:r>
        <w:rPr/>
        <w:t>論文群の論文指標分布が出版時期に関係なく一定の経年変化モデルに従うとの仮定の下，被引用数が十分成長した出版期間（前期間）の論文群と，被引用数が萌芽していない出版期間（後期間）の論文群について，ユーチューブスコア及び被引用数分布に適合性検定を行うことで，後期間のユーチューブスコアが飽和し，被引用数は成長していることを検証する．</w:t>
      </w:r>
    </w:p>
    <w:p>
      <w:pPr>
        <w:pStyle w:val="Normal"/>
        <w:rPr/>
      </w:pPr>
      <w:r>
        <w:rPr/>
      </w:r>
    </w:p>
    <w:p>
      <w:pPr>
        <w:pStyle w:val="Normal"/>
        <w:rPr/>
      </w:pPr>
      <w:r>
        <w:rPr/>
        <w:t>２．３．２　将来の被引用数の予測が有効な動画方式の推定</w:t>
      </w:r>
    </w:p>
    <w:p>
      <w:pPr>
        <w:pStyle w:val="Normal"/>
        <w:rPr/>
      </w:pPr>
      <w:r>
        <w:rPr/>
        <w:t>後期間のユーチューブスコアの飽和の判定の下，前期間におけるユーチューブスコアと被引用数に回帰分析を行い，有意な相関を示すことで，後期間の論文のユーチューブスコアを用いた被引用数の予測可能性を評価する．更に，同一の論文言及目的の動画群に従って分割された各言及論文群における両指標の相関係数を評価し，予測が有効と考えられる動画方式を推定する．</w:t>
      </w:r>
    </w:p>
    <w:p>
      <w:pPr>
        <w:pStyle w:val="Normal"/>
        <w:rPr/>
      </w:pPr>
      <w:r>
        <w:rPr/>
      </w:r>
    </w:p>
    <w:p>
      <w:pPr>
        <w:pStyle w:val="Normal"/>
        <w:rPr/>
      </w:pPr>
      <w:r>
        <w:rPr/>
        <w:t>３　実験と結果</w:t>
      </w:r>
    </w:p>
    <w:p>
      <w:pPr>
        <w:pStyle w:val="Normal"/>
        <w:rPr/>
      </w:pPr>
      <w:r>
        <w:rPr/>
        <w:t>３．１　データセット</w:t>
      </w:r>
    </w:p>
    <w:p>
      <w:pPr>
        <w:pStyle w:val="Normal"/>
        <w:rPr/>
      </w:pPr>
      <w:r>
        <w:rPr/>
        <w:t>本実験では，</w:t>
      </w:r>
      <w:r>
        <w:rPr/>
        <w:t>2</w:t>
      </w:r>
      <w:r>
        <w:rPr/>
        <w:t>つの研究分野と</w:t>
      </w:r>
      <w:r>
        <w:rPr/>
        <w:t>2</w:t>
      </w:r>
      <w:r>
        <w:rPr/>
        <w:t>通りの出版期間の組み合わせからなる</w:t>
      </w:r>
      <w:r>
        <w:rPr/>
        <w:t>4</w:t>
      </w:r>
      <w:r>
        <w:rPr/>
        <w:t>つの論文データセットと，それぞれに対する論文言及動画のデータセットを取得し，各分野に対して分析及び評価を行う．論文データについては，</w:t>
      </w:r>
      <w:r>
        <w:rPr/>
        <w:t>Scopus</w:t>
      </w:r>
      <w:r>
        <w:rPr/>
        <w:t>の数理・コンピュータ科学分野</w:t>
      </w:r>
      <w:r>
        <w:rPr/>
        <w:t>(Math \&amp; Computer)</w:t>
      </w:r>
      <w:r>
        <w:rPr/>
        <w:t>と生命・惑星科学</w:t>
      </w:r>
      <w:r>
        <w:rPr/>
        <w:t>(Life \&amp; Earth)</w:t>
      </w:r>
      <w:r>
        <w:rPr/>
        <w:t>の</w:t>
      </w:r>
      <w:r>
        <w:rPr/>
        <w:t>2</w:t>
      </w:r>
      <w:r>
        <w:rPr/>
        <w:t>つの研究分野を選定し，各分野において</w:t>
      </w:r>
      <w:r>
        <w:rPr/>
        <w:t>CiteScore</w:t>
      </w:r>
      <w:r>
        <w:rPr/>
        <w:t>最上位にランクする学術誌・学術大会の論文を取得する．出版期間については前期間として</w:t>
      </w:r>
      <w:r>
        <w:rPr/>
        <w:t>2014</w:t>
      </w:r>
      <w:r>
        <w:rPr/>
        <w:t>年</w:t>
      </w:r>
      <w:r>
        <w:rPr/>
        <w:t>1</w:t>
      </w:r>
      <w:r>
        <w:rPr/>
        <w:t>月〜</w:t>
      </w:r>
      <w:r>
        <w:rPr/>
        <w:t>6</w:t>
      </w:r>
      <w:r>
        <w:rPr/>
        <w:t>月，後期間として</w:t>
      </w:r>
      <w:r>
        <w:rPr/>
        <w:t>2019</w:t>
      </w:r>
      <w:r>
        <w:rPr/>
        <w:t>年</w:t>
      </w:r>
      <w:r>
        <w:rPr/>
        <w:t>1</w:t>
      </w:r>
      <w:r>
        <w:rPr/>
        <w:t>月〜</w:t>
      </w:r>
      <w:r>
        <w:rPr/>
        <w:t>6</w:t>
      </w:r>
      <w:r>
        <w:rPr/>
        <w:t>月を指定した．本実験における論文の被引用数及び</w:t>
      </w:r>
      <w:r>
        <w:rPr/>
        <w:t>AAS</w:t>
      </w:r>
      <w:r>
        <w:rPr/>
        <w:t>は常用対数化して取り扱い，同指標が付与されない論文は関連実験のデータセットから排除する．本実験に用いる論文数を表</w:t>
      </w:r>
      <w:r>
        <w:rPr/>
        <w:t>\ref{tbl:num-papers}</w:t>
      </w:r>
      <w:r>
        <w:rPr/>
        <w:t>に示す．動画データについては，</w:t>
      </w:r>
      <w:r>
        <w:rPr/>
        <w:t>Google API</w:t>
      </w:r>
      <w:r>
        <w:rPr/>
        <w:t>を用いて各論文の</w:t>
      </w:r>
      <w:r>
        <w:rPr/>
        <w:t>(1)DOI</w:t>
      </w:r>
      <w:r>
        <w:rPr/>
        <w:t>及び</w:t>
      </w:r>
      <w:r>
        <w:rPr/>
        <w:t>(2)DOI</w:t>
      </w:r>
      <w:r>
        <w:rPr/>
        <w:t>システムによるリダイレクト先の</w:t>
      </w:r>
      <w:r>
        <w:rPr/>
        <w:t>URL</w:t>
      </w:r>
      <w:r>
        <w:rPr/>
        <w:t>を動画のタイトル又は説明文の中で含む動画を取得し，各動画に論文言及目的のラベルを付与する．実験結果を研究分野間で比較することで，ユーチューブ上での科学コミュニケーションの特性に関する分野間の相違に関して議論を行う．</w:t>
      </w:r>
    </w:p>
    <w:p>
      <w:pPr>
        <w:pStyle w:val="Normal"/>
        <w:rPr/>
      </w:pPr>
      <w:r>
        <w:rPr/>
      </w:r>
    </w:p>
    <w:p>
      <w:pPr>
        <w:pStyle w:val="Normal"/>
        <w:rPr/>
      </w:pPr>
      <w:r>
        <w:rPr/>
      </w:r>
    </w:p>
    <w:p>
      <w:pPr>
        <w:pStyle w:val="Normal"/>
        <w:rPr/>
      </w:pPr>
      <w:r>
        <w:rPr/>
        <w:t>３．２　動画の有効性検証</w:t>
      </w:r>
    </w:p>
    <w:p>
      <w:pPr>
        <w:pStyle w:val="Normal"/>
        <w:rPr/>
      </w:pPr>
      <w:r>
        <w:rPr/>
        <w:t>３．２．１　被引用数への影響の有効性</w:t>
      </w:r>
    </w:p>
    <w:p>
      <w:pPr>
        <w:pStyle w:val="Normal"/>
        <w:rPr/>
      </w:pPr>
      <w:r>
        <w:rPr/>
        <w:t>分布の正規性検定については，</w:t>
      </w:r>
      <w:r>
        <w:rPr/>
        <w:t>4</w:t>
      </w:r>
      <w:r>
        <w:rPr/>
        <w:t>つのデータセットにおける動画付き論文群と動画無し論文群の被引用数分布に対して正規性が認められた．続いて両論文群の被引用数分布に対する母集団検定の結果，全データセットにおいて母集団が異なると判断された上に，</w:t>
      </w:r>
      <w:ins w:id="141" w:author="坂田 一郎" w:date="2021-01-17T14:38:00Z">
        <w:r>
          <w:rPr>
            <w:rFonts w:ascii="ＭＳ 明朝" w:hAnsi="ＭＳ 明朝" w:cs="ＭＳ 明朝" w:eastAsia="ＭＳ 明朝"/>
            <w:lang w:eastAsia="ja-JP"/>
          </w:rPr>
          <w:t>左の２件（</w:t>
        </w:r>
      </w:ins>
      <w:ins w:id="142" w:author="坂田 一郎" w:date="2021-01-17T14:38:00Z">
        <w:r>
          <w:rPr>
            <w:rFonts w:eastAsia="ＭＳ 明朝" w:cs="ＭＳ 明朝" w:ascii="ＭＳ 明朝" w:hAnsi="ＭＳ 明朝"/>
            <w:lang w:eastAsia="ja-JP"/>
          </w:rPr>
          <w:t>2019</w:t>
        </w:r>
      </w:ins>
      <w:ins w:id="143" w:author="坂田 一郎" w:date="2021-01-17T14:38:00Z">
        <w:r>
          <w:rPr>
            <w:rFonts w:ascii="ＭＳ 明朝" w:hAnsi="ＭＳ 明朝" w:cs="ＭＳ 明朝" w:eastAsia="ＭＳ 明朝"/>
            <w:lang w:eastAsia="ja-JP"/>
          </w:rPr>
          <w:t>年</w:t>
        </w:r>
      </w:ins>
      <w:ins w:id="144" w:author="坂田 一郎" w:date="2021-01-17T14:38:00Z">
        <w:r>
          <w:rPr>
            <w:rFonts w:eastAsia="ＭＳ 明朝" w:cs="ＭＳ 明朝" w:ascii="ＭＳ 明朝" w:hAnsi="ＭＳ 明朝"/>
            <w:lang w:eastAsia="ja-JP"/>
          </w:rPr>
          <w:t>,</w:t>
        </w:r>
      </w:ins>
      <w:ins w:id="145" w:author="坂田 一郎" w:date="2021-01-17T14:38:00Z">
        <w:r>
          <w:rPr>
            <w:rFonts w:ascii="ＭＳ 明朝" w:hAnsi="ＭＳ 明朝" w:cs="ＭＳ 明朝" w:eastAsia="ＭＳ 明朝"/>
            <w:lang w:eastAsia="ja-JP"/>
          </w:rPr>
          <w:t>動画有</w:t>
        </w:r>
      </w:ins>
      <w:ins w:id="146" w:author="坂田 一郎" w:date="2021-01-17T14:38:00Z">
        <w:r>
          <w:rPr>
            <w:rFonts w:eastAsia="ＭＳ 明朝" w:cs="ＭＳ 明朝" w:ascii="ＭＳ 明朝" w:hAnsi="ＭＳ 明朝"/>
            <w:lang w:eastAsia="ja-JP"/>
          </w:rPr>
          <w:t>,</w:t>
        </w:r>
      </w:ins>
      <w:ins w:id="147" w:author="坂田 一郎" w:date="2021-01-17T14:38:00Z">
        <w:r>
          <w:rPr>
            <w:rFonts w:ascii="ＭＳ 明朝" w:hAnsi="ＭＳ 明朝" w:cs="ＭＳ 明朝" w:eastAsia="ＭＳ 明朝"/>
            <w:lang w:eastAsia="ja-JP"/>
          </w:rPr>
          <w:t>動画無し）</w:t>
        </w:r>
      </w:ins>
      <w:ins w:id="148" w:author="坂田 一郎" w:date="2021-01-17T14:38:00Z">
        <w:r>
          <w:rPr>
            <w:rFonts w:eastAsia="ＭＳ 明朝" w:cs="ＭＳ 明朝" w:ascii="ＭＳ 明朝" w:hAnsi="ＭＳ 明朝"/>
            <w:lang w:eastAsia="ja-JP"/>
          </w:rPr>
          <w:t>,</w:t>
        </w:r>
      </w:ins>
      <w:ins w:id="149" w:author="坂田 一郎" w:date="2021-01-17T14:38:00Z">
        <w:r>
          <w:rPr>
            <w:rFonts w:ascii="ＭＳ 明朝" w:hAnsi="ＭＳ 明朝" w:cs="ＭＳ 明朝" w:eastAsia="ＭＳ 明朝"/>
            <w:lang w:eastAsia="ja-JP"/>
          </w:rPr>
          <w:t>右の２件（</w:t>
        </w:r>
      </w:ins>
      <w:ins w:id="150" w:author="坂田 一郎" w:date="2021-01-17T14:38:00Z">
        <w:r>
          <w:rPr>
            <w:rFonts w:eastAsia="ＭＳ 明朝" w:cs="ＭＳ 明朝" w:ascii="ＭＳ 明朝" w:hAnsi="ＭＳ 明朝"/>
            <w:lang w:eastAsia="ja-JP"/>
          </w:rPr>
          <w:t>2014</w:t>
        </w:r>
      </w:ins>
      <w:ins w:id="151" w:author="坂田 一郎" w:date="2021-01-17T14:38:00Z">
        <w:r>
          <w:rPr>
            <w:rFonts w:ascii="ＭＳ 明朝" w:hAnsi="ＭＳ 明朝" w:cs="ＭＳ 明朝" w:eastAsia="ＭＳ 明朝"/>
            <w:lang w:eastAsia="ja-JP"/>
          </w:rPr>
          <w:t>年</w:t>
        </w:r>
      </w:ins>
      <w:ins w:id="152" w:author="坂田 一郎" w:date="2021-01-17T14:38:00Z">
        <w:r>
          <w:rPr>
            <w:rFonts w:eastAsia="ＭＳ 明朝" w:cs="ＭＳ 明朝" w:ascii="ＭＳ 明朝" w:hAnsi="ＭＳ 明朝"/>
            <w:lang w:eastAsia="ja-JP"/>
          </w:rPr>
          <w:t>,</w:t>
        </w:r>
      </w:ins>
      <w:ins w:id="153" w:author="坂田 一郎" w:date="2021-01-17T14:38:00Z">
        <w:r>
          <w:rPr>
            <w:rFonts w:ascii="ＭＳ 明朝" w:hAnsi="ＭＳ 明朝" w:cs="ＭＳ 明朝" w:eastAsia="ＭＳ 明朝"/>
            <w:lang w:eastAsia="ja-JP"/>
          </w:rPr>
          <w:t>動画有</w:t>
        </w:r>
      </w:ins>
      <w:ins w:id="154" w:author="坂田 一郎" w:date="2021-01-17T14:38:00Z">
        <w:r>
          <w:rPr>
            <w:rFonts w:eastAsia="ＭＳ 明朝" w:cs="ＭＳ 明朝" w:ascii="ＭＳ 明朝" w:hAnsi="ＭＳ 明朝"/>
            <w:lang w:eastAsia="ja-JP"/>
          </w:rPr>
          <w:t>,</w:t>
        </w:r>
      </w:ins>
      <w:ins w:id="155" w:author="坂田 一郎" w:date="2021-01-17T14:38:00Z">
        <w:r>
          <w:rPr>
            <w:rFonts w:ascii="ＭＳ 明朝" w:hAnsi="ＭＳ 明朝" w:cs="ＭＳ 明朝" w:eastAsia="ＭＳ 明朝"/>
            <w:lang w:eastAsia="ja-JP"/>
          </w:rPr>
          <w:t>動画無し）ぞれぞれの</w:t>
        </w:r>
      </w:ins>
      <w:ins w:id="156" w:author="坂田 一郎" w:date="2021-01-17T14:39:00Z">
        <w:r>
          <w:rPr>
            <w:rFonts w:ascii="ＭＳ 明朝" w:hAnsi="ＭＳ 明朝" w:cs="ＭＳ 明朝" w:eastAsia="ＭＳ 明朝"/>
            <w:lang w:eastAsia="ja-JP"/>
          </w:rPr>
          <w:t>比較から</w:t>
        </w:r>
      </w:ins>
      <w:ins w:id="157" w:author="坂田 一郎" w:date="2021-01-17T14:39:00Z">
        <w:r>
          <w:rPr>
            <w:rFonts w:eastAsia="ＭＳ 明朝" w:cs="ＭＳ 明朝" w:ascii="ＭＳ 明朝" w:hAnsi="ＭＳ 明朝"/>
            <w:lang w:eastAsia="ja-JP"/>
          </w:rPr>
          <w:t>,</w:t>
        </w:r>
      </w:ins>
      <w:r>
        <w:rPr/>
        <w:t>被引用数の平均値について動画付き論文群が動画無し論文群より高いこと</w:t>
      </w:r>
      <w:del w:id="158" w:author="坂田 一郎" w:date="2021-01-17T14:39:00Z">
        <w:r>
          <w:rPr/>
          <w:delText>から</w:delText>
        </w:r>
      </w:del>
      <w:ins w:id="159" w:author="坂田 一郎" w:date="2021-01-17T14:39:00Z">
        <w:r>
          <w:rPr>
            <w:rFonts w:ascii="ＭＳ 明朝" w:hAnsi="ＭＳ 明朝" w:cs="ＭＳ 明朝" w:eastAsia="ＭＳ 明朝"/>
            <w:lang w:eastAsia="ja-JP"/>
          </w:rPr>
          <w:t>が捉えられ</w:t>
        </w:r>
      </w:ins>
      <w:r>
        <w:rPr/>
        <w:t>，両分野において動画の論文の被引用数に対する貢献の有効性が認められた．図</w:t>
      </w:r>
      <w:r>
        <w:rPr/>
        <w:t>\ref{fig3-1}</w:t>
      </w:r>
      <w:r>
        <w:rPr/>
        <w:t>に</w:t>
      </w:r>
      <w:r>
        <w:rPr/>
        <w:t>Life \&amp; Earth</w:t>
      </w:r>
      <w:r>
        <w:rPr/>
        <w:t>データセットを用いた実験における被引用数の分布を示す．</w:t>
      </w:r>
      <w:ins w:id="160" w:author="坂田 一郎" w:date="2021-01-17T14:38:00Z">
        <w:r>
          <w:rPr/>
          <w:t xml:space="preserve"> </w:t>
        </w:r>
      </w:ins>
    </w:p>
    <w:p>
      <w:pPr>
        <w:pStyle w:val="Normal"/>
        <w:rPr/>
      </w:pPr>
      <w:r>
        <w:rPr/>
      </w:r>
    </w:p>
    <w:p>
      <w:pPr>
        <w:pStyle w:val="Normal"/>
        <w:rPr/>
      </w:pPr>
      <w:r>
        <w:rPr/>
        <w:t>３．２．２　</w:t>
      </w:r>
      <w:r>
        <w:rPr/>
        <w:t>AAS</w:t>
      </w:r>
      <w:r>
        <w:rPr/>
        <w:t>への影響の有効性</w:t>
      </w:r>
    </w:p>
    <w:p>
      <w:pPr>
        <w:pStyle w:val="Normal"/>
        <w:rPr/>
      </w:pPr>
      <w:r>
        <w:rPr/>
        <w:t>被引用数の場合と同様な実験を行った結果，</w:t>
      </w:r>
      <w:r>
        <w:rPr/>
        <w:t>Math \&amp; Computer</w:t>
      </w:r>
      <w:r>
        <w:rPr/>
        <w:t>データセットにおいて単純参照の動画の言及論文群の</w:t>
      </w:r>
      <w:r>
        <w:rPr/>
        <w:t>AAS</w:t>
      </w:r>
      <w:r>
        <w:rPr/>
        <w:t>が最も高く分布していることから，単純参照目的の動画が</w:t>
      </w:r>
      <w:r>
        <w:rPr/>
        <w:t>AAS</w:t>
      </w:r>
      <w:r>
        <w:rPr/>
        <w:t>に最も大きく貢献していると判断された．一方，補足資料の動画の</w:t>
      </w:r>
      <w:r>
        <w:rPr/>
        <w:t>AAS</w:t>
      </w:r>
      <w:r>
        <w:rPr/>
        <w:t>平均値が最も小さく，</w:t>
      </w:r>
      <w:r>
        <w:rPr/>
        <w:t>AAS</w:t>
      </w:r>
      <w:r>
        <w:rPr/>
        <w:t>への影響度が最も小さいと考えられる．</w:t>
      </w:r>
      <w:r>
        <w:rPr/>
        <w:t>Life \&amp; Earth</w:t>
      </w:r>
      <w:r>
        <w:rPr/>
        <w:t>データセットを用いた実験では，</w:t>
      </w:r>
      <w:r>
        <w:rPr/>
        <w:t>2014</w:t>
      </w:r>
      <w:r>
        <w:rPr/>
        <w:t>年の論文では論文紹介の動画が，</w:t>
      </w:r>
      <w:r>
        <w:rPr/>
        <w:t>2019</w:t>
      </w:r>
      <w:r>
        <w:rPr/>
        <w:t>年の論文では論文解説の動画に対して最も大きい</w:t>
      </w:r>
      <w:r>
        <w:rPr/>
        <w:t>AAS</w:t>
      </w:r>
      <w:r>
        <w:rPr/>
        <w:t>への貢献が認められた．影響度の最も小さい動画方式に関しては，</w:t>
      </w:r>
      <w:r>
        <w:rPr/>
        <w:t>2014</w:t>
      </w:r>
      <w:r>
        <w:rPr/>
        <w:t>年において論文解説が，</w:t>
      </w:r>
      <w:r>
        <w:rPr/>
        <w:t>2019</w:t>
      </w:r>
      <w:r>
        <w:rPr/>
        <w:t>年において補足資料が挙げられたが，両方共に論文標本数が不足しており，有意な結果が得られなかった．</w:t>
      </w:r>
    </w:p>
    <w:p>
      <w:pPr>
        <w:pStyle w:val="Normal"/>
        <w:rPr/>
      </w:pPr>
      <w:r>
        <w:rPr/>
      </w:r>
    </w:p>
    <w:p>
      <w:pPr>
        <w:pStyle w:val="Normal"/>
        <w:rPr/>
      </w:pPr>
      <w:r>
        <w:rPr/>
        <w:t>３．３　効果的な動画方式の特定</w:t>
      </w:r>
    </w:p>
    <w:p>
      <w:pPr>
        <w:pStyle w:val="Normal"/>
        <w:rPr/>
      </w:pPr>
      <w:r>
        <w:rPr/>
        <w:t>３．３．１　被引用数について</w:t>
      </w:r>
    </w:p>
    <w:p>
      <w:pPr>
        <w:pStyle w:val="Normal"/>
        <w:rPr/>
      </w:pPr>
      <w:r>
        <w:rPr/>
        <w:t>4</w:t>
      </w:r>
      <w:r>
        <w:rPr/>
        <w:t>つのデータセットに対して，論文言及動画の分類法によって分割された動画群に言及される論文群を作成し，被引用数分布間の比較を行った結果，全てのデータセットにおいて論文解説の目的の動画に言及される論文群の被引用数の平均値が最も高く，被引用</w:t>
      </w:r>
      <w:del w:id="161" w:author="坂田 一郎" w:date="2021-01-17T14:39:00Z">
        <w:r>
          <w:rPr/>
          <w:delText>数へ</w:delText>
        </w:r>
      </w:del>
      <w:ins w:id="162" w:author="坂田 一郎" w:date="2021-01-17T14:40:00Z">
        <w:r>
          <w:rPr>
            <w:rFonts w:ascii="ＭＳ 明朝" w:hAnsi="ＭＳ 明朝" w:cs="ＭＳ 明朝" w:eastAsia="ＭＳ 明朝"/>
            <w:lang w:eastAsia="ja-JP"/>
          </w:rPr>
          <w:t>獲得へ</w:t>
        </w:r>
      </w:ins>
      <w:r>
        <w:rPr/>
        <w:t>の貢献に</w:t>
      </w:r>
      <w:del w:id="163" w:author="坂田 一郎" w:date="2021-01-17T14:40:00Z">
        <w:r>
          <w:rPr/>
          <w:delText>向けて</w:delText>
        </w:r>
      </w:del>
      <w:ins w:id="164" w:author="坂田 一郎" w:date="2021-01-17T14:40:00Z">
        <w:r>
          <w:rPr>
            <w:rFonts w:ascii="ＭＳ 明朝" w:hAnsi="ＭＳ 明朝" w:cs="ＭＳ 明朝" w:eastAsia="ＭＳ 明朝"/>
            <w:lang w:eastAsia="ja-JP"/>
          </w:rPr>
          <w:t>関して</w:t>
        </w:r>
      </w:ins>
      <w:r>
        <w:rPr/>
        <w:t>最も効果的な動画方式と判断された．一方，補足資料の目的の動画の論文群における被引用数の平均値が全データセットにおいて低く分布しており，影響度の小さい動画方式と考えられる．</w:t>
      </w:r>
    </w:p>
    <w:p>
      <w:pPr>
        <w:pStyle w:val="Normal"/>
        <w:rPr/>
      </w:pPr>
      <w:r>
        <w:rPr/>
      </w:r>
    </w:p>
    <w:p>
      <w:pPr>
        <w:pStyle w:val="Normal"/>
        <w:rPr/>
      </w:pPr>
      <w:r>
        <w:rPr/>
        <w:t>３．３．２　</w:t>
      </w:r>
      <w:r>
        <w:rPr/>
        <w:t>AAS</w:t>
      </w:r>
      <w:r>
        <w:rPr/>
        <w:t>について</w:t>
      </w:r>
    </w:p>
    <w:p>
      <w:pPr>
        <w:pStyle w:val="Normal"/>
        <w:rPr/>
      </w:pPr>
      <w:r>
        <w:rPr/>
        <w:t>被引用数の場合と同様な実験を行った結果，</w:t>
      </w:r>
      <w:r>
        <w:rPr/>
        <w:t>Math \&amp; Computer</w:t>
      </w:r>
      <w:r>
        <w:rPr/>
        <w:t>データセットにおいて単純参照の動画の言及論文群の</w:t>
      </w:r>
      <w:r>
        <w:rPr/>
        <w:t>AAS</w:t>
      </w:r>
      <w:r>
        <w:rPr/>
        <w:t>が最も高く分布していることから，単純参照目的の動画が</w:t>
      </w:r>
      <w:r>
        <w:rPr/>
        <w:t>AAS</w:t>
      </w:r>
      <w:r>
        <w:rPr/>
        <w:t>に最も大きく貢献していると判断された．一方，補足資料の動画の</w:t>
      </w:r>
      <w:r>
        <w:rPr/>
        <w:t>AAS</w:t>
      </w:r>
      <w:r>
        <w:rPr/>
        <w:t>平均値が最も小さく，</w:t>
      </w:r>
      <w:r>
        <w:rPr/>
        <w:t>AAS</w:t>
      </w:r>
      <w:r>
        <w:rPr/>
        <w:t>への影響度が最も小さいと考えられる．</w:t>
      </w:r>
      <w:r>
        <w:rPr/>
        <w:t>Life \&amp; Earth</w:t>
      </w:r>
      <w:r>
        <w:rPr/>
        <w:t>データセットを用いた実験では，</w:t>
      </w:r>
      <w:r>
        <w:rPr/>
        <w:t>2014</w:t>
      </w:r>
      <w:r>
        <w:rPr/>
        <w:t>年の論文では論文紹介の動画が，</w:t>
      </w:r>
      <w:r>
        <w:rPr/>
        <w:t>2019</w:t>
      </w:r>
      <w:r>
        <w:rPr/>
        <w:t>年の論文では論文解説の動画に対して最も大きい</w:t>
      </w:r>
      <w:r>
        <w:rPr/>
        <w:t>AAS</w:t>
      </w:r>
      <w:r>
        <w:rPr/>
        <w:t>への貢献が認められた．影響度の最も小さい動画方式に関しては，</w:t>
      </w:r>
      <w:r>
        <w:rPr/>
        <w:t>2014</w:t>
      </w:r>
      <w:r>
        <w:rPr/>
        <w:t>年において論文解説が，</w:t>
      </w:r>
      <w:r>
        <w:rPr/>
        <w:t>2019</w:t>
      </w:r>
      <w:r>
        <w:rPr/>
        <w:t>年において補足資料が挙げられたが，両方共に論文標本数が不足しており，有意な結果が得られなかった．</w:t>
      </w:r>
    </w:p>
    <w:p>
      <w:pPr>
        <w:pStyle w:val="Normal"/>
        <w:rPr/>
      </w:pPr>
      <w:r>
        <w:rPr/>
      </w:r>
    </w:p>
    <w:p>
      <w:pPr>
        <w:pStyle w:val="Normal"/>
        <w:rPr/>
      </w:pPr>
      <w:r>
        <w:rPr/>
        <w:t>３．４　ユーチューブ人気度を用いた被引用数の予測</w:t>
      </w:r>
    </w:p>
    <w:p>
      <w:pPr>
        <w:pStyle w:val="Normal"/>
        <w:rPr/>
      </w:pPr>
      <w:r>
        <w:rPr/>
        <w:t>３．４．１　ユーチューブスコアの早期飽和の検証</w:t>
      </w:r>
    </w:p>
    <w:p>
      <w:pPr>
        <w:pStyle w:val="Normal"/>
        <w:rPr/>
      </w:pPr>
      <w:r>
        <w:rPr/>
        <w:t>図</w:t>
      </w:r>
      <w:r>
        <w:rPr/>
        <w:t>\ref{fig3-2}</w:t>
      </w:r>
      <w:r>
        <w:rPr/>
        <w:t>に</w:t>
      </w:r>
      <w:r>
        <w:rPr/>
        <w:t>Life \&amp; Earth</w:t>
      </w:r>
      <w:r>
        <w:rPr/>
        <w:t>データセットを用いた実験におけるユーチューブスコア及び被引用数分布を示す．各研究分野のデータセットに対して適合性検定を行った結果，両分野共に，ユーチューブスコア分布の適合性が認められたことに対し，被引用数分布では適合性が認められなかった．</w:t>
      </w:r>
      <w:del w:id="165" w:author="坂田 一郎" w:date="2021-01-17T14:41:00Z">
        <w:r>
          <w:rPr/>
          <w:delText>従って</w:delText>
        </w:r>
      </w:del>
      <w:ins w:id="166" w:author="坂田 一郎" w:date="2021-01-17T14:41:00Z">
        <w:r>
          <w:rPr>
            <w:rFonts w:ascii="ＭＳ 明朝" w:hAnsi="ＭＳ 明朝" w:cs="ＭＳ 明朝" w:eastAsia="ＭＳ 明朝"/>
            <w:lang w:eastAsia="ja-JP"/>
          </w:rPr>
          <w:t>この実験では</w:t>
        </w:r>
      </w:ins>
      <w:ins w:id="167" w:author="坂田 一郎" w:date="2021-01-17T14:41:00Z">
        <w:r>
          <w:rPr>
            <w:rFonts w:eastAsia="ＭＳ 明朝" w:cs="ＭＳ 明朝" w:ascii="ＭＳ 明朝" w:hAnsi="ＭＳ 明朝"/>
            <w:lang w:eastAsia="ja-JP"/>
          </w:rPr>
          <w:t>,</w:t>
        </w:r>
      </w:ins>
      <w:r>
        <w:rPr/>
        <w:t>2019</w:t>
      </w:r>
      <w:r>
        <w:rPr/>
        <w:t>年上期に出版された論文</w:t>
      </w:r>
      <w:del w:id="168" w:author="坂田 一郎" w:date="2021-01-17T14:41:00Z">
        <w:r>
          <w:rPr/>
          <w:delText>に</w:delText>
        </w:r>
      </w:del>
      <w:ins w:id="169" w:author="坂田 一郎" w:date="2021-01-17T14:41:00Z">
        <w:r>
          <w:rPr>
            <w:rFonts w:ascii="ＭＳ 明朝" w:hAnsi="ＭＳ 明朝" w:cs="ＭＳ 明朝" w:eastAsia="ＭＳ 明朝"/>
            <w:lang w:eastAsia="ja-JP"/>
          </w:rPr>
          <w:t>にみ</w:t>
        </w:r>
      </w:ins>
      <w:r>
        <w:rPr/>
        <w:t>ついて，ユーチューブスコアは飽和し，被引用数は成長していることが検証された．</w:t>
      </w:r>
    </w:p>
    <w:p>
      <w:pPr>
        <w:pStyle w:val="Normal"/>
        <w:rPr/>
      </w:pPr>
      <w:r>
        <w:rPr/>
      </w:r>
    </w:p>
    <w:p>
      <w:pPr>
        <w:pStyle w:val="Normal"/>
        <w:rPr/>
      </w:pPr>
      <w:r>
        <w:rPr/>
        <w:t>３．４．２　予測が有効な動画方式の推定</w:t>
      </w:r>
    </w:p>
    <w:p>
      <w:pPr>
        <w:pStyle w:val="Normal"/>
        <w:rPr/>
      </w:pPr>
      <w:r>
        <w:rPr/>
        <w:t>Math \&amp; Computer 2014</w:t>
      </w:r>
      <w:r>
        <w:rPr/>
        <w:t>データセットを用いた実験におけるユーチューブスコアと被引用数の相関係数を表</w:t>
      </w:r>
      <w:r>
        <w:rPr/>
        <w:t>\ref{tbl3-2}</w:t>
      </w:r>
      <w:r>
        <w:rPr/>
        <w:t>に示す．論文解説動画の論文群及び補足資料の論文群においてそれぞれ</w:t>
      </w:r>
      <w:r>
        <w:rPr/>
        <w:t>0.54</w:t>
      </w:r>
      <w:r>
        <w:rPr/>
        <w:t>，</w:t>
      </w:r>
      <w:r>
        <w:rPr/>
        <w:t>0.37</w:t>
      </w:r>
      <w:r>
        <w:rPr/>
        <w:t>の有意な相関係数が見られたが，前者については標本論文数が十分でなく，回帰分析の有意性が認められなかった．従って，</w:t>
      </w:r>
      <w:r>
        <w:rPr/>
        <w:t>Math \&amp; Computer</w:t>
      </w:r>
      <w:r>
        <w:rPr/>
        <w:t>においては，補足資料の動画によるユーチューブスコアが将来の被引用数の予測に有効であると推定された．</w:t>
      </w:r>
    </w:p>
    <w:p>
      <w:pPr>
        <w:pStyle w:val="Normal"/>
        <w:rPr/>
      </w:pPr>
      <w:r>
        <w:rPr/>
      </w:r>
    </w:p>
    <w:p>
      <w:pPr>
        <w:pStyle w:val="Normal"/>
        <w:rPr/>
      </w:pPr>
      <w:r>
        <w:rPr/>
        <w:t>一方，</w:t>
      </w:r>
      <w:r>
        <w:rPr/>
        <w:t>Life \&amp; Earth 2014</w:t>
      </w:r>
      <w:r>
        <w:rPr/>
        <w:t>データセットを用いた実験では，補足資料動画の論文群のみが</w:t>
      </w:r>
      <w:r>
        <w:rPr/>
        <w:t>0.51</w:t>
      </w:r>
      <w:r>
        <w:rPr/>
        <w:t>の有意な相関を示したが，標本論文数の不足から，有意な実験結果とは考えられなかった．以上の結果より，</w:t>
      </w:r>
      <w:r>
        <w:rPr/>
        <w:t>Life \&amp; Earth</w:t>
      </w:r>
      <w:r>
        <w:rPr/>
        <w:t>における被引用数の予測が有効な動画方式は推定されなかった．</w:t>
      </w:r>
    </w:p>
    <w:p>
      <w:pPr>
        <w:pStyle w:val="Normal"/>
        <w:rPr/>
      </w:pPr>
      <w:r>
        <w:rPr/>
      </w:r>
    </w:p>
    <w:p>
      <w:pPr>
        <w:pStyle w:val="Normal"/>
        <w:rPr/>
      </w:pPr>
      <w:r>
        <w:rPr/>
        <w:t>４　考察</w:t>
      </w:r>
    </w:p>
    <w:p>
      <w:pPr>
        <w:pStyle w:val="Normal"/>
        <w:rPr/>
      </w:pPr>
      <w:r>
        <w:rPr/>
        <w:t>４．１　オンライン学術動画への取り組みの</w:t>
      </w:r>
      <w:del w:id="170" w:author="坂田 一郎" w:date="2021-01-17T14:42:00Z">
        <w:r>
          <w:rPr/>
          <w:delText>概観</w:delText>
        </w:r>
      </w:del>
      <w:ins w:id="171" w:author="坂田 一郎" w:date="2021-01-17T14:42:00Z">
        <w:r>
          <w:rPr>
            <w:rFonts w:ascii="ＭＳ 明朝" w:hAnsi="ＭＳ 明朝" w:cs="ＭＳ 明朝" w:eastAsia="ＭＳ 明朝"/>
            <w:lang w:eastAsia="ja-JP"/>
          </w:rPr>
          <w:t>傾向の把握</w:t>
        </w:r>
      </w:ins>
    </w:p>
    <w:p>
      <w:pPr>
        <w:pStyle w:val="Normal"/>
        <w:rPr/>
      </w:pPr>
      <w:r>
        <w:rPr/>
        <w:t>本実験で用いたような，大量の学術文献データに対するオンライン学術動画への取り組みに関する知見が不足していることを受け，</w:t>
      </w:r>
      <w:ins w:id="172" w:author="坂田 一郎" w:date="2021-01-17T14:43:00Z">
        <w:r>
          <w:rPr>
            <w:rFonts w:ascii="ＭＳ 明朝" w:hAnsi="ＭＳ 明朝" w:cs="ＭＳ 明朝" w:eastAsia="ＭＳ 明朝"/>
            <w:lang w:eastAsia="ja-JP"/>
          </w:rPr>
          <w:t>独自に作成した</w:t>
        </w:r>
      </w:ins>
      <w:r>
        <w:rPr/>
        <w:t>本</w:t>
      </w:r>
      <w:ins w:id="173" w:author="坂田 一郎" w:date="2021-01-17T14:43:00Z">
        <w:r>
          <w:rPr>
            <w:rFonts w:ascii="ＭＳ 明朝" w:hAnsi="ＭＳ 明朝" w:cs="ＭＳ 明朝" w:eastAsia="ＭＳ 明朝"/>
            <w:lang w:eastAsia="ja-JP"/>
          </w:rPr>
          <w:t>論文</w:t>
        </w:r>
      </w:ins>
      <w:r>
        <w:rPr/>
        <w:t>データセットを</w:t>
      </w:r>
      <w:ins w:id="174" w:author="坂田 一郎" w:date="2021-01-17T14:43:00Z">
        <w:r>
          <w:rPr>
            <w:rFonts w:ascii="ＭＳ 明朝" w:hAnsi="ＭＳ 明朝" w:cs="ＭＳ 明朝" w:eastAsia="ＭＳ 明朝"/>
            <w:lang w:eastAsia="ja-JP"/>
          </w:rPr>
          <w:t>活用することで</w:t>
        </w:r>
      </w:ins>
      <w:del w:id="175" w:author="坂田 一郎" w:date="2021-01-17T14:43:00Z">
        <w:r>
          <w:rPr>
            <w:rFonts w:ascii="ＭＳ 明朝" w:hAnsi="ＭＳ 明朝" w:cs="ＭＳ 明朝" w:eastAsia="ＭＳ 明朝"/>
            <w:lang w:eastAsia="ja-JP"/>
          </w:rPr>
          <w:delText>分析し</w:delText>
        </w:r>
      </w:del>
      <w:r>
        <w:rPr/>
        <w:t>，学術動画</w:t>
      </w:r>
      <w:ins w:id="176" w:author="坂田 一郎" w:date="2021-01-17T14:43:00Z">
        <w:r>
          <w:rPr>
            <w:rFonts w:ascii="ＭＳ 明朝" w:hAnsi="ＭＳ 明朝" w:cs="ＭＳ 明朝" w:eastAsia="ＭＳ 明朝"/>
            <w:lang w:eastAsia="ja-JP"/>
          </w:rPr>
          <w:t>へ</w:t>
        </w:r>
      </w:ins>
      <w:r>
        <w:rPr/>
        <w:t>の</w:t>
      </w:r>
      <w:del w:id="177" w:author="坂田 一郎" w:date="2021-01-17T14:43:00Z">
        <w:r>
          <w:rPr/>
          <w:delText>概観</w:delText>
        </w:r>
      </w:del>
      <w:ins w:id="178" w:author="坂田 一郎" w:date="2021-01-17T14:43:00Z">
        <w:r>
          <w:rPr>
            <w:rFonts w:ascii="ＭＳ 明朝" w:hAnsi="ＭＳ 明朝" w:cs="ＭＳ 明朝" w:eastAsia="ＭＳ 明朝"/>
            <w:lang w:eastAsia="ja-JP"/>
          </w:rPr>
          <w:t>取り組みの傾向</w:t>
        </w:r>
      </w:ins>
      <w:r>
        <w:rPr/>
        <w:t>について考察する．</w:t>
      </w:r>
    </w:p>
    <w:p>
      <w:pPr>
        <w:pStyle w:val="Normal"/>
        <w:rPr/>
      </w:pPr>
      <w:r>
        <w:rPr/>
      </w:r>
    </w:p>
    <w:p>
      <w:pPr>
        <w:pStyle w:val="Normal"/>
        <w:rPr/>
      </w:pPr>
      <w:r>
        <w:rPr/>
        <w:t>表</w:t>
      </w:r>
      <w:r>
        <w:rPr/>
        <w:t>\ref{tbl4-1}</w:t>
      </w:r>
      <w:r>
        <w:rPr/>
        <w:t>に，論文出版から</w:t>
      </w:r>
      <w:r>
        <w:rPr/>
        <w:t>1</w:t>
      </w:r>
      <w:r>
        <w:rPr/>
        <w:t>年以内に公開された動画（早期動画）及び早期動画付き論文に関する統計を表す．</w:t>
      </w:r>
      <w:r>
        <w:rPr/>
        <w:t xml:space="preserve">Math \&amp; Computer </w:t>
      </w:r>
      <w:r>
        <w:rPr/>
        <w:t>において，</w:t>
      </w:r>
      <w:r>
        <w:rPr/>
        <w:t>2019</w:t>
      </w:r>
      <w:r>
        <w:rPr/>
        <w:t>年の早期動画数・早期動画付き論文数は</w:t>
      </w:r>
      <w:r>
        <w:rPr/>
        <w:t>2014</w:t>
      </w:r>
      <w:r>
        <w:rPr/>
        <w:t>年の約</w:t>
      </w:r>
      <w:r>
        <w:rPr/>
        <w:t>7</w:t>
      </w:r>
      <w:r>
        <w:rPr/>
        <w:t>〜</w:t>
      </w:r>
      <w:r>
        <w:rPr/>
        <w:t>8</w:t>
      </w:r>
      <w:r>
        <w:rPr/>
        <w:t>割であるが，両年度の早期動画付きソース数及び小分野数の割合が酷似しており，動画への取り組みについて大きな変化が見られない．他方，</w:t>
      </w:r>
      <w:r>
        <w:rPr/>
        <w:t>Life \&amp; Earth</w:t>
      </w:r>
      <w:r>
        <w:rPr/>
        <w:t>における上記の項目については大きな差異が見受けられ，動画への取り組み</w:t>
      </w:r>
      <w:ins w:id="179" w:author="坂田 一郎" w:date="2021-01-17T14:43:00Z">
        <w:r>
          <w:rPr>
            <w:rFonts w:ascii="ＭＳ 明朝" w:hAnsi="ＭＳ 明朝" w:cs="ＭＳ 明朝" w:eastAsia="ＭＳ 明朝"/>
            <w:lang w:eastAsia="ja-JP"/>
          </w:rPr>
          <w:t>が活発に</w:t>
        </w:r>
      </w:ins>
      <w:ins w:id="180" w:author="坂田 一郎" w:date="2021-01-17T14:44:00Z">
        <w:r>
          <w:rPr>
            <w:rFonts w:ascii="ＭＳ 明朝" w:hAnsi="ＭＳ 明朝" w:cs="ＭＳ 明朝" w:eastAsia="ＭＳ 明朝"/>
            <w:lang w:eastAsia="ja-JP"/>
          </w:rPr>
          <w:t>なってきているもの</w:t>
        </w:r>
      </w:ins>
      <w:del w:id="181" w:author="坂田 一郎" w:date="2021-01-17T14:43:00Z">
        <w:r>
          <w:rPr>
            <w:rFonts w:ascii="ＭＳ 明朝" w:hAnsi="ＭＳ 明朝" w:cs="ＭＳ 明朝" w:eastAsia="ＭＳ 明朝"/>
            <w:lang w:eastAsia="ja-JP"/>
          </w:rPr>
          <w:delText>の活性度が大幅に増大していると</w:delText>
        </w:r>
      </w:del>
      <w:r>
        <w:rPr/>
        <w:t>考えられる．この現象</w:t>
      </w:r>
      <w:del w:id="182" w:author="坂田 一郎" w:date="2021-01-17T14:44:00Z">
        <w:r>
          <w:rPr/>
          <w:delText>には</w:delText>
        </w:r>
      </w:del>
      <w:ins w:id="183" w:author="坂田 一郎" w:date="2021-01-17T14:44:00Z">
        <w:r>
          <w:rPr>
            <w:rFonts w:ascii="ＭＳ 明朝" w:hAnsi="ＭＳ 明朝" w:cs="ＭＳ 明朝" w:eastAsia="ＭＳ 明朝"/>
            <w:lang w:eastAsia="ja-JP"/>
          </w:rPr>
          <w:t>に対しては</w:t>
        </w:r>
      </w:ins>
      <w:ins w:id="184" w:author="坂田 一郎" w:date="2021-01-17T14:44:00Z">
        <w:r>
          <w:rPr>
            <w:rFonts w:eastAsia="ＭＳ 明朝" w:cs="ＭＳ 明朝" w:ascii="ＭＳ 明朝" w:hAnsi="ＭＳ 明朝"/>
            <w:lang w:eastAsia="ja-JP"/>
          </w:rPr>
          <w:t>,</w:t>
        </w:r>
      </w:ins>
      <w:r>
        <w:rPr/>
        <w:t>2019</w:t>
      </w:r>
      <w:r>
        <w:rPr/>
        <w:t>年ブラックホール観測成功</w:t>
      </w:r>
      <w:del w:id="185" w:author="坂田 一郎" w:date="2021-01-17T14:44:00Z">
        <w:r>
          <w:rPr/>
          <w:delText>を</w:delText>
        </w:r>
      </w:del>
      <w:ins w:id="186" w:author="坂田 一郎" w:date="2021-01-17T14:44:00Z">
        <w:r>
          <w:rPr>
            <w:rFonts w:ascii="ＭＳ 明朝" w:hAnsi="ＭＳ 明朝" w:cs="ＭＳ 明朝" w:eastAsia="ＭＳ 明朝"/>
            <w:lang w:eastAsia="ja-JP"/>
          </w:rPr>
          <w:t>に</w:t>
        </w:r>
      </w:ins>
      <w:r>
        <w:rPr/>
        <w:t>言及する動画の寄与が大きく，</w:t>
      </w:r>
      <w:ins w:id="187" w:author="坂田 一郎" w:date="2021-01-17T14:46:00Z">
        <w:r>
          <w:rPr>
            <w:rFonts w:ascii="ＭＳ 明朝" w:hAnsi="ＭＳ 明朝" w:cs="ＭＳ 明朝" w:eastAsia="ＭＳ 明朝"/>
            <w:lang w:eastAsia="ja-JP"/>
          </w:rPr>
          <w:t>動画</w:t>
        </w:r>
      </w:ins>
      <w:ins w:id="188" w:author="坂田 一郎" w:date="2021-01-17T14:47:00Z">
        <w:r>
          <w:rPr>
            <w:rFonts w:ascii="ＭＳ 明朝" w:hAnsi="ＭＳ 明朝" w:cs="ＭＳ 明朝" w:eastAsia="ＭＳ 明朝"/>
            <w:lang w:eastAsia="ja-JP"/>
          </w:rPr>
          <w:t>と親和性の高い</w:t>
        </w:r>
      </w:ins>
      <w:r>
        <w:rPr/>
        <w:t>重大な科学イベントが学術動画の活発度に強い影響を与える事例が確認された．</w:t>
      </w:r>
    </w:p>
    <w:p>
      <w:pPr>
        <w:pStyle w:val="Normal"/>
        <w:rPr/>
      </w:pPr>
      <w:r>
        <w:rPr/>
      </w:r>
    </w:p>
    <w:p>
      <w:pPr>
        <w:pStyle w:val="Normal"/>
        <w:rPr/>
      </w:pPr>
      <w:r>
        <w:rPr/>
        <w:t>また，表</w:t>
      </w:r>
      <w:r>
        <w:rPr/>
        <w:t>\ref{tbl4-2}</w:t>
      </w:r>
      <w:r>
        <w:rPr/>
        <w:t>には</w:t>
      </w:r>
      <w:r>
        <w:rPr/>
        <w:t>2014</w:t>
      </w:r>
      <w:r>
        <w:rPr/>
        <w:t>年の各分野のデータセットについて，出版ソース</w:t>
      </w:r>
      <w:ins w:id="189" w:author="坂田 一郎" w:date="2021-01-17T14:47:00Z">
        <w:r>
          <w:rPr>
            <w:rFonts w:ascii="ＭＳ 明朝" w:hAnsi="ＭＳ 明朝" w:cs="ＭＳ 明朝" w:eastAsia="ＭＳ 明朝"/>
            <w:lang w:eastAsia="ja-JP"/>
          </w:rPr>
          <w:t>（ジャーナル）</w:t>
        </w:r>
      </w:ins>
      <w:r>
        <w:rPr/>
        <w:t>を</w:t>
      </w:r>
      <w:r>
        <w:rPr/>
        <w:t>CiteScore</w:t>
      </w:r>
      <w:r>
        <w:rPr/>
        <w:t>順で両分し，各グループにおける動画付き論文数・動画保有ソース数を表す．表から動画付き論文が高引用率のソースに集中する傾向が明らかになり，論文言及動画への取り組みの出版ソースの引用率に対する偏在性が示された．</w:t>
      </w:r>
    </w:p>
    <w:p>
      <w:pPr>
        <w:pStyle w:val="Normal"/>
        <w:rPr/>
      </w:pPr>
      <w:r>
        <w:rPr/>
      </w:r>
    </w:p>
    <w:p>
      <w:pPr>
        <w:pStyle w:val="Normal"/>
        <w:rPr/>
      </w:pPr>
      <w:r>
        <w:rPr/>
        <w:t>４．２　研究分野による動画影響度の相違</w:t>
      </w:r>
    </w:p>
    <w:p>
      <w:pPr>
        <w:pStyle w:val="Normal"/>
        <w:rPr/>
      </w:pPr>
      <w:r>
        <w:rPr/>
        <w:t>論文の被引用数及び</w:t>
      </w:r>
      <w:r>
        <w:rPr/>
        <w:t>AAS</w:t>
      </w:r>
      <w:r>
        <w:rPr/>
        <w:t>に与える論文言及動画の影響度が，研究分野によってどのように異なるかについて考察を行う．分野</w:t>
      </w:r>
      <w:r>
        <w:rPr/>
        <w:t>$A$</w:t>
      </w:r>
      <w:r>
        <w:rPr/>
        <w:t>の論文群における動画付き・無し論文群の論文指標の平均値の差</w:t>
      </w:r>
      <w:r>
        <w:rPr/>
        <w:t>$Δ \mu(A)$</w:t>
      </w:r>
      <w:r>
        <w:rPr/>
        <w:t>を用いて，式</w:t>
      </w:r>
      <w:r>
        <w:rPr/>
        <w:t>\ref{eq5-2}</w:t>
      </w:r>
      <w:r>
        <w:rPr/>
        <w:t>で得られる指標</w:t>
      </w:r>
      <w:r>
        <w:rPr/>
        <w:t>$r(A, B)$</w:t>
      </w:r>
      <w:r>
        <w:rPr/>
        <w:t>を，同じ出版期間の論文に与える動画の影響に関して，分野</w:t>
      </w:r>
      <w:r>
        <w:rPr/>
        <w:t>B</w:t>
      </w:r>
      <w:r>
        <w:rPr/>
        <w:t>における動画の影響度の分野</w:t>
      </w:r>
      <w:r>
        <w:rPr/>
        <w:t>A</w:t>
      </w:r>
      <w:r>
        <w:rPr/>
        <w:t>に対する倍率を表す指標とする．ここで</w:t>
      </w:r>
      <w:r>
        <w:rPr/>
        <w:t>$r(A, B)$</w:t>
      </w:r>
      <w:r>
        <w:rPr/>
        <w:t>は，動画付き論文群と動画無し論文群の論文指標の実値における幾何平均の比について，分野</w:t>
      </w:r>
      <w:r>
        <w:rPr/>
        <w:t>A</w:t>
      </w:r>
      <w:r>
        <w:rPr/>
        <w:t>に対する分野</w:t>
      </w:r>
      <w:r>
        <w:rPr/>
        <w:t>B</w:t>
      </w:r>
      <w:r>
        <w:rPr/>
        <w:t>の比である．</w:t>
      </w:r>
    </w:p>
    <w:p>
      <w:pPr>
        <w:pStyle w:val="Normal"/>
        <w:rPr/>
      </w:pPr>
      <w:r>
        <w:rPr/>
      </w:r>
    </w:p>
    <w:p>
      <w:pPr>
        <w:pStyle w:val="Normal"/>
        <w:rPr/>
      </w:pPr>
      <w:r>
        <w:rPr/>
        <w:t>被引用数・</w:t>
      </w:r>
      <w:r>
        <w:rPr/>
        <w:t>AAS</w:t>
      </w:r>
      <w:r>
        <w:rPr/>
        <w:t>に対して，各年度における</w:t>
      </w:r>
      <w:r>
        <w:rPr/>
        <w:t>$r(COMP, LIFE)$</w:t>
      </w:r>
      <w:r>
        <w:rPr/>
        <w:t>値を表</w:t>
      </w:r>
      <w:r>
        <w:rPr/>
        <w:t>\ref{tbl4-3}</w:t>
      </w:r>
      <w:r>
        <w:rPr/>
        <w:t>に示す．被引用数・</w:t>
      </w:r>
      <w:r>
        <w:rPr/>
        <w:t>AAS</w:t>
      </w:r>
      <w:r>
        <w:rPr/>
        <w:t>共に，両年度において</w:t>
      </w:r>
      <w:r>
        <w:rPr/>
        <w:t>$r(COMP, LIFE)$</w:t>
      </w:r>
      <w:r>
        <w:rPr/>
        <w:t>は</w:t>
      </w:r>
      <w:r>
        <w:rPr/>
        <w:t>1</w:t>
      </w:r>
      <w:r>
        <w:rPr/>
        <w:t>以上であり，特に</w:t>
      </w:r>
      <w:r>
        <w:rPr/>
        <w:t>2014</w:t>
      </w:r>
      <w:r>
        <w:rPr/>
        <w:t>年の被引用数</w:t>
      </w:r>
      <w:r>
        <w:rPr/>
        <w:t>(1.74)</w:t>
      </w:r>
      <w:r>
        <w:rPr/>
        <w:t>及び</w:t>
      </w:r>
      <w:r>
        <w:rPr/>
        <w:t>AAS(5.01)</w:t>
      </w:r>
      <w:r>
        <w:rPr/>
        <w:t>に対する値の比較から，論文言及動画は数理・コンピュータ科学分野より生命・惑星科学分野において影響度が大きいと推定された．</w:t>
      </w:r>
    </w:p>
    <w:p>
      <w:pPr>
        <w:pStyle w:val="Normal"/>
        <w:rPr/>
      </w:pPr>
      <w:r>
        <w:rPr/>
      </w:r>
    </w:p>
    <w:p>
      <w:pPr>
        <w:pStyle w:val="Normal"/>
        <w:rPr/>
      </w:pPr>
      <w:r>
        <w:rPr/>
        <w:t>４．３　ユーチューブスコアを用いた被引用数の予測</w:t>
      </w:r>
    </w:p>
    <w:p>
      <w:pPr>
        <w:pStyle w:val="Normal"/>
        <w:rPr/>
      </w:pPr>
      <w:r>
        <w:rPr/>
        <w:t>論文指標分布の飽和の検証について，経年変化モデルの仮定には注意が必要である．比較する二つの分布は異なる論文群から由来しており，適合しない二つの分布から成長と判定された後期間の分布が，実際には飽和している場合</w:t>
      </w:r>
      <w:del w:id="190" w:author="坂田 一郎" w:date="2021-01-17T14:48:00Z">
        <w:r>
          <w:rPr/>
          <w:delText>の</w:delText>
        </w:r>
      </w:del>
      <w:ins w:id="191" w:author="坂田 一郎" w:date="2021-01-17T14:48:00Z">
        <w:r>
          <w:rPr>
            <w:rFonts w:ascii="ＭＳ 明朝" w:hAnsi="ＭＳ 明朝" w:cs="ＭＳ 明朝" w:eastAsia="ＭＳ 明朝"/>
            <w:lang w:eastAsia="ja-JP"/>
          </w:rPr>
          <w:t>がある</w:t>
        </w:r>
      </w:ins>
      <w:r>
        <w:rPr/>
        <w:t>可能性が排除できない．</w:t>
      </w:r>
    </w:p>
    <w:p>
      <w:pPr>
        <w:pStyle w:val="Normal"/>
        <w:rPr/>
      </w:pPr>
      <w:r>
        <w:rPr/>
      </w:r>
    </w:p>
    <w:p>
      <w:pPr>
        <w:pStyle w:val="Normal"/>
        <w:rPr/>
      </w:pPr>
      <w:r>
        <w:rPr/>
        <w:t>本手法で提案した回帰分析による予測手法に関しては限界が見受けられた．まず論文言及目的の分類法については，単純言及の動画が約</w:t>
      </w:r>
      <w:r>
        <w:rPr/>
        <w:t>7</w:t>
      </w:r>
      <w:r>
        <w:rPr/>
        <w:t>割を占めているが，同セグメントにおける回帰分析では有意な結果が得られず，分類法の精度が十分でないと考えられる．同分類法の補完として，ツイッターの研究</w:t>
      </w:r>
      <w:r>
        <w:rPr/>
        <w:t>\cite{53}</w:t>
      </w:r>
      <w:r>
        <w:rPr/>
        <w:t>を参考にし，動画を公開するユーチューブチャンネルの分類法を掛けあわせ</w:t>
      </w:r>
      <w:ins w:id="192" w:author="坂田 一郎" w:date="2021-01-17T14:49:00Z">
        <w:r>
          <w:rPr>
            <w:rFonts w:ascii="ＭＳ 明朝" w:hAnsi="ＭＳ 明朝" w:cs="ＭＳ 明朝" w:eastAsia="ＭＳ 明朝"/>
            <w:lang w:eastAsia="ja-JP"/>
          </w:rPr>
          <w:t>ることで</w:t>
        </w:r>
      </w:ins>
      <w:del w:id="193" w:author="坂田 一郎" w:date="2021-01-17T14:49:00Z">
        <w:r>
          <w:rPr>
            <w:rFonts w:ascii="ＭＳ 明朝" w:hAnsi="ＭＳ 明朝" w:cs="ＭＳ 明朝" w:eastAsia="ＭＳ 明朝"/>
            <w:lang w:eastAsia="ja-JP"/>
          </w:rPr>
          <w:delText>，</w:delText>
        </w:r>
      </w:del>
      <w:r>
        <w:rPr/>
        <w:t>セグメンテーションの細分化</w:t>
      </w:r>
      <w:ins w:id="194" w:author="坂田 一郎" w:date="2021-01-17T14:49:00Z">
        <w:r>
          <w:rPr>
            <w:rFonts w:ascii="ＭＳ 明朝" w:hAnsi="ＭＳ 明朝" w:cs="ＭＳ 明朝" w:eastAsia="ＭＳ 明朝"/>
            <w:lang w:eastAsia="ja-JP"/>
          </w:rPr>
          <w:t>を行うこと</w:t>
        </w:r>
      </w:ins>
      <w:r>
        <w:rPr/>
        <w:t>が</w:t>
      </w:r>
      <w:del w:id="195" w:author="坂田 一郎" w:date="2021-01-17T14:49:00Z">
        <w:r>
          <w:rPr/>
          <w:delText>提案できる</w:delText>
        </w:r>
      </w:del>
      <w:ins w:id="196" w:author="坂田 一郎" w:date="2021-01-17T14:49:00Z">
        <w:r>
          <w:rPr>
            <w:rFonts w:ascii="ＭＳ 明朝" w:hAnsi="ＭＳ 明朝" w:cs="ＭＳ 明朝" w:eastAsia="ＭＳ 明朝"/>
            <w:lang w:eastAsia="ja-JP"/>
          </w:rPr>
          <w:t>考え</w:t>
        </w:r>
      </w:ins>
      <w:ins w:id="197" w:author="坂田 一郎" w:date="2021-01-17T14:50:00Z">
        <w:r>
          <w:rPr>
            <w:rFonts w:ascii="ＭＳ 明朝" w:hAnsi="ＭＳ 明朝" w:cs="ＭＳ 明朝" w:eastAsia="ＭＳ 明朝"/>
            <w:lang w:eastAsia="ja-JP"/>
          </w:rPr>
          <w:t>られる</w:t>
        </w:r>
      </w:ins>
      <w:r>
        <w:rPr/>
        <w:t>．また，提案したユーチューブスコアに</w:t>
      </w:r>
      <w:del w:id="198" w:author="坂田 一郎" w:date="2021-01-17T14:50:00Z">
        <w:r>
          <w:rPr/>
          <w:delText>ついては</w:delText>
        </w:r>
      </w:del>
      <w:ins w:id="199" w:author="坂田 一郎" w:date="2021-01-17T14:50:00Z">
        <w:r>
          <w:rPr>
            <w:rFonts w:ascii="ＭＳ 明朝" w:hAnsi="ＭＳ 明朝" w:cs="ＭＳ 明朝" w:eastAsia="ＭＳ 明朝"/>
            <w:lang w:eastAsia="ja-JP"/>
          </w:rPr>
          <w:t>関しては</w:t>
        </w:r>
      </w:ins>
      <w:r>
        <w:rPr/>
        <w:t>，動画の論文言及目的によって重み付けされた</w:t>
      </w:r>
      <w:ins w:id="200" w:author="坂田 一郎" w:date="2021-01-17T14:50:00Z">
        <w:r>
          <w:rPr>
            <w:rFonts w:ascii="ＭＳ 明朝" w:hAnsi="ＭＳ 明朝" w:cs="ＭＳ 明朝" w:eastAsia="ＭＳ 明朝"/>
            <w:lang w:eastAsia="ja-JP"/>
          </w:rPr>
          <w:t>その修正</w:t>
        </w:r>
      </w:ins>
      <w:r>
        <w:rPr/>
        <w:t>スコアを考案することで，精度の向上が期待できると考えられる．</w:t>
      </w:r>
    </w:p>
    <w:p>
      <w:pPr>
        <w:pStyle w:val="Normal"/>
        <w:rPr/>
      </w:pPr>
      <w:r>
        <w:rPr/>
      </w:r>
    </w:p>
    <w:p>
      <w:pPr>
        <w:pStyle w:val="Normal"/>
        <w:rPr/>
      </w:pPr>
      <w:r>
        <w:rPr/>
        <w:t>５　結論</w:t>
      </w:r>
    </w:p>
    <w:p>
      <w:pPr>
        <w:pStyle w:val="Normal"/>
        <w:rPr/>
      </w:pPr>
      <w:r>
        <w:rPr/>
        <w:t>本研究では論文言及ユーチューブ動画の論文の被引用数・</w:t>
      </w:r>
      <w:r>
        <w:rPr/>
        <w:t>AAS</w:t>
      </w:r>
      <w:r>
        <w:rPr/>
        <w:t>への影響の有効性を検証し，効果的な動画方式を特定し，論文のユーチューブ人気度を用いた被引用数の予測が有効な動画方式を推定した．</w:t>
      </w:r>
    </w:p>
    <w:p>
      <w:pPr>
        <w:pStyle w:val="Normal"/>
        <w:rPr/>
      </w:pPr>
      <w:r>
        <w:rPr/>
        <w:t>実験からは，動画が二つの指標の上昇に</w:t>
      </w:r>
      <w:del w:id="201" w:author="坂田 一郎" w:date="2021-01-17T14:57:00Z">
        <w:r>
          <w:rPr/>
          <w:delText>貢献す</w:delText>
        </w:r>
      </w:del>
      <w:ins w:id="202" w:author="坂田 一郎" w:date="2021-01-17T14:57:00Z">
        <w:r>
          <w:rPr>
            <w:rFonts w:ascii="ＭＳ 明朝" w:hAnsi="ＭＳ 明朝" w:cs="ＭＳ 明朝" w:eastAsia="ＭＳ 明朝"/>
            <w:lang w:eastAsia="ja-JP"/>
          </w:rPr>
          <w:t>寄与す</w:t>
        </w:r>
      </w:ins>
      <w:r>
        <w:rPr/>
        <w:t>ることが認められ，</w:t>
      </w:r>
      <w:ins w:id="203" w:author="坂田 一郎" w:date="2021-01-17T14:57:00Z">
        <w:r>
          <w:rPr>
            <w:rFonts w:ascii="ＭＳ 明朝" w:hAnsi="ＭＳ 明朝" w:cs="ＭＳ 明朝" w:eastAsia="ＭＳ 明朝"/>
            <w:lang w:eastAsia="ja-JP"/>
          </w:rPr>
          <w:t>さらに</w:t>
        </w:r>
      </w:ins>
      <w:r>
        <w:rPr/>
        <w:t>特定の研究分野及び出版時期における効果的な動画方式の特定に成功した．また，論文のユーチューブ上での人気度を表す指標を用いて，</w:t>
      </w:r>
      <w:del w:id="204" w:author="坂田 一郎" w:date="2021-01-17T14:57:00Z">
        <w:r>
          <w:rPr/>
          <w:delText>同</w:delText>
        </w:r>
      </w:del>
      <w:ins w:id="205" w:author="坂田 一郎" w:date="2021-01-17T14:57:00Z">
        <w:r>
          <w:rPr>
            <w:rFonts w:ascii="ＭＳ 明朝" w:hAnsi="ＭＳ 明朝" w:cs="ＭＳ 明朝" w:eastAsia="ＭＳ 明朝"/>
            <w:lang w:eastAsia="ja-JP"/>
          </w:rPr>
          <w:t>当該</w:t>
        </w:r>
      </w:ins>
      <w:r>
        <w:rPr/>
        <w:t>人気度が被引用数より</w:t>
      </w:r>
      <w:ins w:id="206" w:author="坂田 一郎" w:date="2021-01-17T14:51:00Z">
        <w:r>
          <w:rPr>
            <w:rFonts w:ascii="ＭＳ 明朝" w:hAnsi="ＭＳ 明朝" w:cs="ＭＳ 明朝" w:eastAsia="ＭＳ 明朝"/>
            <w:lang w:eastAsia="ja-JP"/>
          </w:rPr>
          <w:t>も</w:t>
        </w:r>
      </w:ins>
      <w:r>
        <w:rPr/>
        <w:t>早期に飽和すること</w:t>
      </w:r>
      <w:ins w:id="207" w:author="坂田 一郎" w:date="2021-01-17T14:58:00Z">
        <w:r>
          <w:rPr>
            <w:rFonts w:ascii="ＭＳ 明朝" w:hAnsi="ＭＳ 明朝" w:cs="ＭＳ 明朝" w:eastAsia="ＭＳ 明朝"/>
            <w:lang w:eastAsia="ja-JP"/>
          </w:rPr>
          <w:t>（論文の社会的な評価に関する先行指標であること）</w:t>
        </w:r>
      </w:ins>
      <w:r>
        <w:rPr/>
        <w:t>を検証し，特定の条件の下，出版初期における同指標を用いた将来の被引用数の予測が有効と考えられる動画方式</w:t>
      </w:r>
      <w:ins w:id="208" w:author="坂田 一郎" w:date="2021-01-17T14:58:00Z">
        <w:r>
          <w:rPr>
            <w:rFonts w:ascii="ＭＳ 明朝" w:hAnsi="ＭＳ 明朝" w:cs="ＭＳ 明朝" w:eastAsia="ＭＳ 明朝"/>
            <w:lang w:eastAsia="ja-JP"/>
          </w:rPr>
          <w:t>を</w:t>
        </w:r>
      </w:ins>
      <w:del w:id="209" w:author="坂田 一郎" w:date="2021-01-17T14:58:00Z">
        <w:r>
          <w:rPr>
            <w:rFonts w:ascii="ＭＳ 明朝" w:hAnsi="ＭＳ 明朝" w:cs="ＭＳ 明朝" w:eastAsia="ＭＳ 明朝"/>
            <w:lang w:eastAsia="ja-JP"/>
          </w:rPr>
          <w:delText>が</w:delText>
        </w:r>
      </w:del>
      <w:r>
        <w:rPr/>
        <w:t>推定</w:t>
      </w:r>
      <w:del w:id="210" w:author="坂田 一郎" w:date="2021-01-17T14:58:00Z">
        <w:r>
          <w:rPr/>
          <w:delText>できた</w:delText>
        </w:r>
      </w:del>
      <w:ins w:id="211" w:author="坂田 一郎" w:date="2021-01-17T14:58:00Z">
        <w:r>
          <w:rPr>
            <w:rFonts w:ascii="ＭＳ 明朝" w:hAnsi="ＭＳ 明朝" w:cs="ＭＳ 明朝" w:eastAsia="ＭＳ 明朝"/>
            <w:lang w:eastAsia="ja-JP"/>
          </w:rPr>
          <w:t>することに部分的に成功した</w:t>
        </w:r>
      </w:ins>
      <w:r>
        <w:rPr/>
        <w:t>．</w:t>
      </w:r>
      <w:ins w:id="212" w:author="坂田 一郎" w:date="2021-01-17T14:52:00Z">
        <w:r>
          <w:rPr>
            <w:rFonts w:ascii="ＭＳ 明朝" w:hAnsi="ＭＳ 明朝" w:cs="ＭＳ 明朝" w:eastAsia="ＭＳ 明朝"/>
            <w:lang w:eastAsia="ja-JP"/>
          </w:rPr>
          <w:t>さらに</w:t>
        </w:r>
      </w:ins>
      <w:ins w:id="213" w:author="坂田 一郎" w:date="2021-01-17T14:52:00Z">
        <w:r>
          <w:rPr>
            <w:rFonts w:eastAsia="ＭＳ 明朝" w:cs="ＭＳ 明朝" w:ascii="ＭＳ 明朝" w:hAnsi="ＭＳ 明朝"/>
            <w:lang w:eastAsia="ja-JP"/>
          </w:rPr>
          <w:t>,</w:t>
        </w:r>
      </w:ins>
      <w:ins w:id="214" w:author="坂田 一郎" w:date="2021-01-17T14:52:00Z">
        <w:r>
          <w:rPr>
            <w:rFonts w:ascii="ＭＳ 明朝" w:hAnsi="ＭＳ 明朝" w:cs="ＭＳ 明朝" w:eastAsia="ＭＳ 明朝"/>
            <w:lang w:eastAsia="ja-JP"/>
          </w:rPr>
          <w:t>二つの研究分野間にお</w:t>
        </w:r>
      </w:ins>
      <w:ins w:id="215" w:author="坂田 一郎" w:date="2021-01-17T14:53:00Z">
        <w:r>
          <w:rPr>
            <w:rFonts w:ascii="ＭＳ 明朝" w:hAnsi="ＭＳ 明朝" w:cs="ＭＳ 明朝" w:eastAsia="ＭＳ 明朝"/>
            <w:lang w:eastAsia="ja-JP"/>
          </w:rPr>
          <w:t>いて学術</w:t>
        </w:r>
      </w:ins>
      <w:ins w:id="216" w:author="坂田 一郎" w:date="2021-01-17T14:52:00Z">
        <w:r>
          <w:rPr>
            <w:rFonts w:ascii="ＭＳ 明朝" w:hAnsi="ＭＳ 明朝" w:cs="ＭＳ 明朝" w:eastAsia="ＭＳ 明朝"/>
            <w:lang w:eastAsia="ja-JP"/>
          </w:rPr>
          <w:t>動画の影響度</w:t>
        </w:r>
      </w:ins>
      <w:ins w:id="217" w:author="坂田 一郎" w:date="2021-01-17T14:53:00Z">
        <w:r>
          <w:rPr>
            <w:rFonts w:ascii="ＭＳ 明朝" w:hAnsi="ＭＳ 明朝" w:cs="ＭＳ 明朝" w:eastAsia="ＭＳ 明朝"/>
            <w:lang w:eastAsia="ja-JP"/>
          </w:rPr>
          <w:t>に違いがあることも明らかにした</w:t>
        </w:r>
      </w:ins>
      <w:ins w:id="218" w:author="坂田 一郎" w:date="2021-01-17T14:53:00Z">
        <w:r>
          <w:rPr>
            <w:rFonts w:eastAsia="ＭＳ 明朝" w:cs="ＭＳ 明朝" w:ascii="ＭＳ 明朝" w:hAnsi="ＭＳ 明朝"/>
            <w:lang w:eastAsia="ja-JP"/>
          </w:rPr>
          <w:t>.</w:t>
        </w:r>
      </w:ins>
      <w:r>
        <w:rPr/>
        <w:t>論文言及動画への取り組みについては，高引用率の出版ソースにおいてより活発に公開されているが，総合的に考え</w:t>
      </w:r>
      <w:ins w:id="219" w:author="坂田 一郎" w:date="2021-01-17T14:51:00Z">
        <w:r>
          <w:rPr>
            <w:rFonts w:ascii="ＭＳ 明朝" w:hAnsi="ＭＳ 明朝" w:cs="ＭＳ 明朝" w:eastAsia="ＭＳ 明朝"/>
            <w:lang w:eastAsia="ja-JP"/>
          </w:rPr>
          <w:t>ると</w:t>
        </w:r>
      </w:ins>
      <w:r>
        <w:rPr/>
        <w:t>，</w:t>
      </w:r>
      <w:ins w:id="220" w:author="坂田 一郎" w:date="2021-01-17T14:59:00Z">
        <w:r>
          <w:rPr>
            <w:rFonts w:ascii="ＭＳ 明朝" w:hAnsi="ＭＳ 明朝" w:cs="ＭＳ 明朝" w:eastAsia="ＭＳ 明朝"/>
            <w:lang w:eastAsia="ja-JP"/>
          </w:rPr>
          <w:t>学術</w:t>
        </w:r>
      </w:ins>
      <w:r>
        <w:rPr/>
        <w:t>動画は依然としてマイナーな科学コミュニケーション手法</w:t>
      </w:r>
      <w:del w:id="221" w:author="坂田 一郎" w:date="2021-01-17T14:52:00Z">
        <w:r>
          <w:rPr/>
          <w:delText>であると</w:delText>
        </w:r>
      </w:del>
      <w:ins w:id="222" w:author="坂田 一郎" w:date="2021-01-17T14:52:00Z">
        <w:r>
          <w:rPr>
            <w:rFonts w:ascii="ＭＳ 明朝" w:hAnsi="ＭＳ 明朝" w:cs="ＭＳ 明朝" w:eastAsia="ＭＳ 明朝"/>
            <w:lang w:eastAsia="ja-JP"/>
          </w:rPr>
          <w:t>にどまっていると</w:t>
        </w:r>
      </w:ins>
      <w:r>
        <w:rPr/>
        <w:t>判断された．</w:t>
      </w:r>
    </w:p>
    <w:p>
      <w:pPr>
        <w:pStyle w:val="Normal"/>
        <w:rPr/>
      </w:pPr>
      <w:r>
        <w:rPr/>
      </w:r>
    </w:p>
    <w:p>
      <w:pPr>
        <w:pStyle w:val="Normal"/>
        <w:rPr/>
      </w:pPr>
      <w:r>
        <w:rPr/>
        <w:t>最後に，今後の展望について述べたい．本提案手法を特定の研究トピックに関連した論文に適用</w:t>
      </w:r>
      <w:ins w:id="223" w:author="坂田 一郎" w:date="2021-01-17T14:59:00Z">
        <w:r>
          <w:rPr>
            <w:rFonts w:ascii="ＭＳ 明朝" w:hAnsi="ＭＳ 明朝" w:cs="ＭＳ 明朝" w:eastAsia="ＭＳ 明朝"/>
            <w:lang w:eastAsia="ja-JP"/>
          </w:rPr>
          <w:t>することで</w:t>
        </w:r>
      </w:ins>
      <w:del w:id="224" w:author="坂田 一郎" w:date="2021-01-17T14:59:00Z">
        <w:r>
          <w:rPr>
            <w:rFonts w:ascii="ＭＳ 明朝" w:hAnsi="ＭＳ 明朝" w:cs="ＭＳ 明朝" w:eastAsia="ＭＳ 明朝"/>
            <w:lang w:eastAsia="ja-JP"/>
          </w:rPr>
          <w:delText>し</w:delText>
        </w:r>
      </w:del>
      <w:r>
        <w:rPr/>
        <w:t>，</w:t>
      </w:r>
      <w:ins w:id="225" w:author="坂田 一郎" w:date="2021-01-17T14:59:00Z">
        <w:r>
          <w:rPr>
            <w:rFonts w:ascii="ＭＳ 明朝" w:hAnsi="ＭＳ 明朝" w:cs="ＭＳ 明朝" w:eastAsia="ＭＳ 明朝"/>
            <w:lang w:eastAsia="ja-JP"/>
          </w:rPr>
          <w:t>個々の</w:t>
        </w:r>
      </w:ins>
      <w:r>
        <w:rPr/>
        <w:t>トピックに対する学術動画の有効性を検証することが考えられる．本実験では，</w:t>
      </w:r>
      <w:ins w:id="226" w:author="坂田 一郎" w:date="2021-01-17T15:00:00Z">
        <w:r>
          <w:rPr>
            <w:rFonts w:ascii="ＭＳ 明朝" w:hAnsi="ＭＳ 明朝" w:cs="ＭＳ 明朝" w:eastAsia="ＭＳ 明朝"/>
            <w:lang w:eastAsia="ja-JP"/>
          </w:rPr>
          <w:t>学術動画の公開数がまだ少ない中で、</w:t>
        </w:r>
      </w:ins>
      <w:r>
        <w:rPr/>
        <w:t>大分野に所属する論文を選定し，広範囲な研究トピックの論文データセットに対する動画の有効性を検証したが，</w:t>
      </w:r>
      <w:ins w:id="227" w:author="坂田 一郎" w:date="2021-01-17T15:01:00Z">
        <w:r>
          <w:rPr>
            <w:rFonts w:ascii="ＭＳ 明朝" w:hAnsi="ＭＳ 明朝" w:cs="ＭＳ 明朝" w:eastAsia="ＭＳ 明朝"/>
            <w:lang w:eastAsia="ja-JP"/>
          </w:rPr>
          <w:t>近い将来</w:t>
        </w:r>
      </w:ins>
      <w:ins w:id="228" w:author="坂田 一郎" w:date="2021-01-17T15:00:00Z">
        <w:r>
          <w:rPr>
            <w:rFonts w:ascii="ＭＳ 明朝" w:hAnsi="ＭＳ 明朝" w:cs="ＭＳ 明朝" w:eastAsia="ＭＳ 明朝"/>
            <w:lang w:eastAsia="ja-JP"/>
          </w:rPr>
          <w:t>学術動画の公開数</w:t>
        </w:r>
      </w:ins>
      <w:ins w:id="229" w:author="坂田 一郎" w:date="2021-01-17T15:01:00Z">
        <w:r>
          <w:rPr>
            <w:rFonts w:ascii="ＭＳ 明朝" w:hAnsi="ＭＳ 明朝" w:cs="ＭＳ 明朝" w:eastAsia="ＭＳ 明朝"/>
            <w:lang w:eastAsia="ja-JP"/>
          </w:rPr>
          <w:t>が増加すれば</w:t>
        </w:r>
      </w:ins>
      <w:ins w:id="230" w:author="坂田 一郎" w:date="2021-01-17T15:01:00Z">
        <w:r>
          <w:rPr>
            <w:rFonts w:eastAsia="ＭＳ 明朝" w:cs="ＭＳ 明朝" w:ascii="ＭＳ 明朝" w:hAnsi="ＭＳ 明朝"/>
            <w:lang w:eastAsia="ja-JP"/>
          </w:rPr>
          <w:t>,</w:t>
        </w:r>
      </w:ins>
      <w:r>
        <w:rPr/>
        <w:t>特定のトピックに関連した論文セットに絞って実験を行うことで，研究関係者にとってより現実的かつ信頼できる結果の取得が可能になることが期待される．</w:t>
      </w:r>
    </w:p>
    <w:p>
      <w:pPr>
        <w:pStyle w:val="Normal"/>
        <w:rPr/>
      </w:pPr>
      <w:r>
        <w:rPr/>
      </w:r>
    </w:p>
    <w:p>
      <w:pPr>
        <w:pStyle w:val="Normal"/>
        <w:rPr/>
      </w:pPr>
      <w:r>
        <w:rPr/>
        <w:t>また，手法の改良の観点からは，動画付き論文と動画無し論文に関するより効果的な均質化手法の考案や，</w:t>
      </w:r>
      <w:ins w:id="231" w:author="坂田 一郎" w:date="2021-01-17T15:01:00Z">
        <w:r>
          <w:rPr>
            <w:rFonts w:ascii="ＭＳ 明朝" w:hAnsi="ＭＳ 明朝" w:cs="ＭＳ 明朝" w:eastAsia="ＭＳ 明朝"/>
            <w:lang w:eastAsia="ja-JP"/>
          </w:rPr>
          <w:t>動画の分類</w:t>
        </w:r>
      </w:ins>
      <w:r>
        <w:rPr/>
        <w:t>ラベル間でより有意な影響度の相違が観測できるような新たな動画方式の定義，動画方式による論文への影響度</w:t>
      </w:r>
      <w:ins w:id="232" w:author="坂田 一郎" w:date="2021-01-17T15:02:00Z">
        <w:r>
          <w:rPr>
            <w:rFonts w:ascii="ＭＳ 明朝" w:hAnsi="ＭＳ 明朝" w:cs="ＭＳ 明朝" w:eastAsia="ＭＳ 明朝"/>
            <w:lang w:eastAsia="ja-JP"/>
          </w:rPr>
          <w:t>の差異</w:t>
        </w:r>
      </w:ins>
      <w:r>
        <w:rPr/>
        <w:t>を考慮したユーチューブスコアの再設計といったことが考えられる．</w:t>
      </w:r>
    </w:p>
    <w:p>
      <w:pPr>
        <w:pStyle w:val="Normal"/>
        <w:rPr/>
      </w:pPr>
      <w:r>
        <w:rPr/>
      </w:r>
    </w:p>
    <w:p>
      <w:pPr>
        <w:pStyle w:val="Normal"/>
        <w:rPr/>
      </w:pPr>
      <w:r>
        <w:rPr/>
        <w:t>一方で，本提案手法では主に論文のグループ化を通じた統計的仮説検定手法が使用され，論文言及動画の論文に対するマクロ的な効果のみを論じている限界がある．ユーチューブを取り巻く環境及びそのネットワークにおけるユーザー間のダイナミクスと行動理論に基づいて，オンライン学術動画と論文間のよりミクロ的な相互作用にアプローチし，両者間の因果関係</w:t>
      </w:r>
      <w:del w:id="233" w:author="坂田 一郎" w:date="2021-01-17T15:02:00Z">
        <w:r>
          <w:rPr/>
          <w:delText>を</w:delText>
        </w:r>
      </w:del>
      <w:ins w:id="234" w:author="坂田 一郎" w:date="2021-01-17T15:02:00Z">
        <w:r>
          <w:rPr>
            <w:rFonts w:ascii="ＭＳ 明朝" w:hAnsi="ＭＳ 明朝" w:cs="ＭＳ 明朝" w:eastAsia="ＭＳ 明朝"/>
            <w:lang w:eastAsia="ja-JP"/>
          </w:rPr>
          <w:t>の</w:t>
        </w:r>
      </w:ins>
      <w:r>
        <w:rPr/>
        <w:t>究明に向けた更なる研究が期待される．</w:t>
      </w:r>
    </w:p>
    <w:sectPr>
      <w:type w:val="nextPage"/>
      <w:pgSz w:w="11906" w:h="16838"/>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ＭＳ 明朝">
    <w:charset w:val="01"/>
    <w:family w:val="roman"/>
    <w:pitch w:val="variable"/>
  </w:font>
</w:fonts>
</file>

<file path=word/settings.xml><?xml version="1.0" encoding="utf-8"?>
<w:settings xmlns:w="http://schemas.openxmlformats.org/wordprocessingml/2006/main">
  <w:zoom w:percent="100"/>
  <w:trackRevisions/>
  <w:defaultTabStop w:val="709"/>
  <w:compat>
    <w:compatSetting w:name="compatibilityMode" w:uri="http://schemas.microsoft.com/office/word" w:val="12"/>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Lohit Devanagari" w:eastAsiaTheme="minorEastAsia"/>
        <w:sz w:val="24"/>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eastAsia="Noto Serif CJK SC" w:ascii="Liberation Serif" w:hAnsi="Liberation Serif" w:cs="Lohit Devanagari"/>
      <w:color w:val="auto"/>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Application>LibreOffice/5.1.6.2$Linux_X86_64 LibreOffice_project/10m0$Build-2</Application>
  <Pages>7</Pages>
  <Words>8015</Words>
  <Characters>8682</Characters>
  <CharactersWithSpaces>8760</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2021-01-17T05:13:00Z</dcterms:created>
  <dc:creator>坂田 一郎</dc:creator>
  <dc:description/>
  <dc:language>en-US</dc:language>
  <cp:lastModifiedBy/>
  <dcterms:modified xsi:type="dcterms:W3CDTF">2021-01-17T17:14:29Z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